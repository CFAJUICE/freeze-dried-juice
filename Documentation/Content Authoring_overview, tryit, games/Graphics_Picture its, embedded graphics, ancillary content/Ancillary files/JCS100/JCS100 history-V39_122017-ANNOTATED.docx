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AC059" w14:textId="38D7F086" w:rsidR="00CC2600" w:rsidRPr="00F8509D" w:rsidRDefault="00F42FA2" w:rsidP="00CC2600">
      <w:pPr>
        <w:jc w:val="center"/>
        <w:rPr>
          <w:b/>
          <w:sz w:val="28"/>
          <w:szCs w:val="28"/>
        </w:rPr>
      </w:pPr>
      <w:r w:rsidRPr="00F8509D">
        <w:rPr>
          <w:b/>
          <w:sz w:val="28"/>
          <w:szCs w:val="28"/>
        </w:rPr>
        <w:t>From Legend to Fact: True Stories of Our Family’s History</w:t>
      </w:r>
    </w:p>
    <w:p w14:paraId="66B1D45F" w14:textId="77777777" w:rsidR="00CC2600" w:rsidRDefault="00CC2600"/>
    <w:p w14:paraId="40F565C8" w14:textId="77777777" w:rsidR="00F42FA2" w:rsidRDefault="00F42FA2"/>
    <w:p w14:paraId="41CACDE0" w14:textId="1FEE4A65" w:rsidR="009A4A4F" w:rsidRPr="00515A51" w:rsidRDefault="009A4A4F">
      <w:r w:rsidRPr="00515A51">
        <w:t xml:space="preserve">It may be hard to believe, </w:t>
      </w:r>
      <w:r w:rsidR="0021341C" w:rsidRPr="00515A51">
        <w:t>but our family has been gathering at</w:t>
      </w:r>
      <w:r w:rsidR="004B2FD9">
        <w:t xml:space="preserve"> Lake Stone</w:t>
      </w:r>
      <w:r w:rsidR="0021341C">
        <w:t xml:space="preserve"> for</w:t>
      </w:r>
      <w:r w:rsidR="0021341C" w:rsidRPr="00515A51">
        <w:t xml:space="preserve"> family reunions for nearly 70 years.  </w:t>
      </w:r>
      <w:r w:rsidR="0021341C">
        <w:t>M</w:t>
      </w:r>
      <w:r w:rsidR="0021341C" w:rsidRPr="00515A51">
        <w:t>y earliest memor</w:t>
      </w:r>
      <w:r w:rsidR="0021341C">
        <w:t>y</w:t>
      </w:r>
      <w:r w:rsidR="0021341C" w:rsidRPr="00515A51">
        <w:t xml:space="preserve"> is </w:t>
      </w:r>
      <w:r w:rsidR="003308B8">
        <w:t xml:space="preserve">of </w:t>
      </w:r>
      <w:r w:rsidR="0021341C">
        <w:t>attending one of these reunions</w:t>
      </w:r>
      <w:r w:rsidR="0021341C" w:rsidRPr="00515A51">
        <w:t xml:space="preserve"> and </w:t>
      </w:r>
      <w:r w:rsidR="0021341C">
        <w:t>wondering</w:t>
      </w:r>
      <w:r w:rsidR="0021341C" w:rsidRPr="00515A51">
        <w:t xml:space="preserve"> how so many people all came to be in one place</w:t>
      </w:r>
      <w:r w:rsidRPr="00515A51">
        <w:t>.</w:t>
      </w:r>
    </w:p>
    <w:p w14:paraId="1E81018D" w14:textId="77777777" w:rsidR="001A4CE9" w:rsidRPr="00515A51" w:rsidRDefault="001A4CE9"/>
    <w:p w14:paraId="562540D5" w14:textId="5E163552" w:rsidR="001A4CE9" w:rsidRPr="00515A51" w:rsidRDefault="0099097F" w:rsidP="009F2428">
      <w:pPr>
        <w:jc w:val="center"/>
      </w:pPr>
      <w:r>
        <w:rPr>
          <w:noProof/>
        </w:rPr>
        <w:drawing>
          <wp:inline distT="0" distB="0" distL="0" distR="0" wp14:anchorId="150883E0" wp14:editId="02B7F03C">
            <wp:extent cx="3158067" cy="2103914"/>
            <wp:effectExtent l="0" t="0" r="0" b="4445"/>
            <wp:docPr id="1" name="Picture 1" descr="/Users/c.glendening/Desktop/Family history doc - JCS100/Images/landscape-66302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glendening/Desktop/Family history doc - JCS100/Images/landscape-66302_128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8614" cy="2124265"/>
                    </a:xfrm>
                    <a:prstGeom prst="rect">
                      <a:avLst/>
                    </a:prstGeom>
                    <a:noFill/>
                    <a:ln>
                      <a:noFill/>
                    </a:ln>
                  </pic:spPr>
                </pic:pic>
              </a:graphicData>
            </a:graphic>
          </wp:inline>
        </w:drawing>
      </w:r>
    </w:p>
    <w:p w14:paraId="42E8ED36" w14:textId="14EB587A" w:rsidR="001A4CE9" w:rsidRPr="004816A8" w:rsidRDefault="002648B5" w:rsidP="004816A8">
      <w:pPr>
        <w:ind w:left="1980" w:right="1800"/>
        <w:rPr>
          <w:rFonts w:ascii="Lato" w:hAnsi="Lato"/>
          <w:sz w:val="20"/>
          <w:szCs w:val="20"/>
        </w:rPr>
      </w:pPr>
      <w:commentRangeStart w:id="0"/>
      <w:r w:rsidRPr="008B5816">
        <w:rPr>
          <w:rFonts w:ascii="Lato" w:hAnsi="Lato"/>
          <w:color w:val="552656"/>
          <w:sz w:val="20"/>
          <w:szCs w:val="20"/>
        </w:rPr>
        <w:t>F</w:t>
      </w:r>
      <w:r w:rsidRPr="008B5816">
        <w:rPr>
          <w:rStyle w:val="marker"/>
          <w:rFonts w:ascii="Lato" w:hAnsi="Lato"/>
          <w:color w:val="552656"/>
          <w:sz w:val="20"/>
          <w:szCs w:val="20"/>
        </w:rPr>
        <w:t xml:space="preserve">igure 1. </w:t>
      </w:r>
      <w:r w:rsidR="00957385">
        <w:rPr>
          <w:rStyle w:val="marker"/>
          <w:rFonts w:ascii="Lato" w:hAnsi="Lato"/>
          <w:color w:val="552656"/>
          <w:sz w:val="20"/>
          <w:szCs w:val="20"/>
        </w:rPr>
        <w:t>Lake Stone</w:t>
      </w:r>
      <w:r w:rsidR="0099097F">
        <w:rPr>
          <w:rStyle w:val="marker"/>
          <w:rFonts w:ascii="Lato" w:hAnsi="Lato"/>
          <w:color w:val="552656"/>
          <w:sz w:val="20"/>
          <w:szCs w:val="20"/>
        </w:rPr>
        <w:t xml:space="preserve"> picnic area</w:t>
      </w:r>
      <w:r w:rsidRPr="008B5816">
        <w:rPr>
          <w:rStyle w:val="marker"/>
          <w:rFonts w:ascii="Lato" w:hAnsi="Lato"/>
          <w:color w:val="552656"/>
          <w:sz w:val="20"/>
          <w:szCs w:val="20"/>
        </w:rPr>
        <w:t xml:space="preserve">. </w:t>
      </w:r>
      <w:r w:rsidR="0099097F">
        <w:rPr>
          <w:rStyle w:val="marker"/>
          <w:rFonts w:ascii="Lato" w:hAnsi="Lato"/>
          <w:color w:val="552656"/>
          <w:sz w:val="20"/>
          <w:szCs w:val="20"/>
        </w:rPr>
        <w:t>Our family has been meeting here for the last 70 years</w:t>
      </w:r>
      <w:r w:rsidR="002A6925">
        <w:rPr>
          <w:rStyle w:val="marker"/>
          <w:rFonts w:ascii="Lato" w:hAnsi="Lato"/>
          <w:color w:val="552656"/>
          <w:sz w:val="20"/>
          <w:szCs w:val="20"/>
        </w:rPr>
        <w:t xml:space="preserve"> (Gorski, 2016</w:t>
      </w:r>
      <w:r w:rsidRPr="008B5816">
        <w:rPr>
          <w:rStyle w:val="marker"/>
          <w:rFonts w:ascii="Lato" w:hAnsi="Lato"/>
          <w:color w:val="552656"/>
          <w:sz w:val="20"/>
          <w:szCs w:val="20"/>
        </w:rPr>
        <w:t>)</w:t>
      </w:r>
      <w:r w:rsidRPr="008B5816">
        <w:rPr>
          <w:rFonts w:ascii="Lato" w:hAnsi="Lato"/>
          <w:color w:val="552656"/>
          <w:sz w:val="20"/>
          <w:szCs w:val="20"/>
        </w:rPr>
        <w:t>.</w:t>
      </w:r>
      <w:r w:rsidR="00117F95" w:rsidRPr="008B5816">
        <w:rPr>
          <w:rFonts w:ascii="Lato" w:hAnsi="Lato"/>
          <w:color w:val="552656"/>
          <w:sz w:val="20"/>
          <w:szCs w:val="20"/>
        </w:rPr>
        <w:t xml:space="preserve"> </w:t>
      </w:r>
      <w:commentRangeEnd w:id="0"/>
      <w:r w:rsidR="008B5816">
        <w:rPr>
          <w:rStyle w:val="CommentReference"/>
        </w:rPr>
        <w:commentReference w:id="0"/>
      </w:r>
      <w:r w:rsidR="00117F95" w:rsidRPr="004816A8">
        <w:rPr>
          <w:rFonts w:ascii="Lato" w:hAnsi="Lato"/>
          <w:sz w:val="20"/>
          <w:szCs w:val="20"/>
        </w:rPr>
        <w:t xml:space="preserve">                </w:t>
      </w:r>
      <w:r w:rsidR="009F2428" w:rsidRPr="004816A8">
        <w:rPr>
          <w:rFonts w:ascii="Lato" w:hAnsi="Lato"/>
          <w:sz w:val="20"/>
          <w:szCs w:val="20"/>
        </w:rPr>
        <w:t xml:space="preserve">     </w:t>
      </w:r>
      <w:r w:rsidR="00117F95" w:rsidRPr="004816A8">
        <w:rPr>
          <w:rFonts w:ascii="Lato" w:hAnsi="Lato"/>
          <w:sz w:val="20"/>
          <w:szCs w:val="20"/>
        </w:rPr>
        <w:t xml:space="preserve">    </w:t>
      </w:r>
    </w:p>
    <w:p w14:paraId="34EED211" w14:textId="77777777" w:rsidR="009A4A4F" w:rsidRPr="00515A51" w:rsidRDefault="009A4A4F"/>
    <w:p w14:paraId="42D0781B" w14:textId="38148D34" w:rsidR="00716055" w:rsidRPr="00515A51" w:rsidRDefault="009A4A4F">
      <w:r w:rsidRPr="000D249F">
        <w:t xml:space="preserve">What journeys did </w:t>
      </w:r>
      <w:r w:rsidR="0021341C">
        <w:t>our</w:t>
      </w:r>
      <w:r w:rsidRPr="000D249F">
        <w:t xml:space="preserve"> p</w:t>
      </w:r>
      <w:r w:rsidR="004B2FD9">
        <w:t>arents, grandparents, and great-</w:t>
      </w:r>
      <w:r w:rsidRPr="000D249F">
        <w:t xml:space="preserve">grandparents embark </w:t>
      </w:r>
      <w:r w:rsidR="004B2FD9">
        <w:t>up</w:t>
      </w:r>
      <w:r w:rsidRPr="000D249F">
        <w:t xml:space="preserve">on, and how did those journeys lead us here?  </w:t>
      </w:r>
      <w:commentRangeStart w:id="1"/>
      <w:r w:rsidR="00146B40" w:rsidRPr="005442BA">
        <w:rPr>
          <w:color w:val="552656"/>
        </w:rPr>
        <w:t xml:space="preserve">Our ancestors first arrived in this country </w:t>
      </w:r>
      <w:r w:rsidR="003308B8">
        <w:rPr>
          <w:color w:val="552656"/>
        </w:rPr>
        <w:t>more than</w:t>
      </w:r>
      <w:r w:rsidR="003308B8" w:rsidRPr="005442BA">
        <w:rPr>
          <w:color w:val="552656"/>
        </w:rPr>
        <w:t xml:space="preserve"> </w:t>
      </w:r>
      <w:r w:rsidR="00146B40" w:rsidRPr="005442BA">
        <w:rPr>
          <w:color w:val="552656"/>
        </w:rPr>
        <w:t xml:space="preserve">a century ago.  </w:t>
      </w:r>
      <w:r w:rsidR="00847C09">
        <w:rPr>
          <w:rStyle w:val="ju-double-space"/>
          <w:rFonts w:ascii="Lato" w:hAnsi="Lato"/>
          <w:color w:val="552656"/>
          <w:sz w:val="23"/>
          <w:szCs w:val="23"/>
        </w:rPr>
        <w:t xml:space="preserve">Not only did they begin forging a rich and unique history </w:t>
      </w:r>
      <w:r w:rsidR="003308B8">
        <w:rPr>
          <w:rStyle w:val="ju-double-space"/>
          <w:rFonts w:ascii="Lato" w:hAnsi="Lato"/>
          <w:color w:val="552656"/>
          <w:sz w:val="23"/>
          <w:szCs w:val="23"/>
        </w:rPr>
        <w:t>of which we can be proud</w:t>
      </w:r>
      <w:r w:rsidR="00847C09">
        <w:rPr>
          <w:rStyle w:val="ju-double-space"/>
          <w:rFonts w:ascii="Lato" w:hAnsi="Lato"/>
          <w:color w:val="552656"/>
          <w:sz w:val="23"/>
          <w:szCs w:val="23"/>
        </w:rPr>
        <w:t>, but they helped to shape the history of the country as a whole.  I've heard many of their stories over the years</w:t>
      </w:r>
      <w:r w:rsidR="003308B8">
        <w:rPr>
          <w:rStyle w:val="ju-double-space"/>
          <w:rFonts w:ascii="Lato" w:hAnsi="Lato"/>
          <w:color w:val="552656"/>
          <w:sz w:val="23"/>
          <w:szCs w:val="23"/>
        </w:rPr>
        <w:t xml:space="preserve"> and even have</w:t>
      </w:r>
      <w:r w:rsidR="00847C09">
        <w:rPr>
          <w:rStyle w:val="ju-double-space"/>
          <w:rFonts w:ascii="Lato" w:hAnsi="Lato"/>
          <w:color w:val="552656"/>
          <w:sz w:val="23"/>
          <w:szCs w:val="23"/>
        </w:rPr>
        <w:t xml:space="preserve"> researched the history surrounding them.</w:t>
      </w:r>
      <w:r w:rsidR="004E5578" w:rsidRPr="005442BA">
        <w:rPr>
          <w:color w:val="552656"/>
        </w:rPr>
        <w:t xml:space="preserve">  </w:t>
      </w:r>
      <w:r w:rsidR="007B44DB" w:rsidRPr="005442BA">
        <w:rPr>
          <w:color w:val="552656"/>
        </w:rPr>
        <w:t>I want t</w:t>
      </w:r>
      <w:r w:rsidR="00CA1B8B" w:rsidRPr="005442BA">
        <w:rPr>
          <w:color w:val="552656"/>
        </w:rPr>
        <w:t>o share</w:t>
      </w:r>
      <w:r w:rsidR="007B44DB" w:rsidRPr="005442BA">
        <w:rPr>
          <w:color w:val="552656"/>
        </w:rPr>
        <w:t xml:space="preserve"> those stories</w:t>
      </w:r>
      <w:r w:rsidR="00CA1B8B" w:rsidRPr="005442BA">
        <w:rPr>
          <w:color w:val="552656"/>
        </w:rPr>
        <w:t xml:space="preserve"> with you</w:t>
      </w:r>
      <w:r w:rsidR="00FE00EF" w:rsidRPr="005442BA">
        <w:rPr>
          <w:color w:val="552656"/>
        </w:rPr>
        <w:t xml:space="preserve"> and prove that some of the more outlandish tales we’ve heard are actually true</w:t>
      </w:r>
      <w:r w:rsidR="00527616" w:rsidRPr="005442BA">
        <w:rPr>
          <w:color w:val="552656"/>
        </w:rPr>
        <w:t>!</w:t>
      </w:r>
      <w:commentRangeEnd w:id="1"/>
      <w:r w:rsidR="005442BA">
        <w:rPr>
          <w:rStyle w:val="CommentReference"/>
        </w:rPr>
        <w:commentReference w:id="1"/>
      </w:r>
    </w:p>
    <w:p w14:paraId="6F3FE9D2" w14:textId="77777777" w:rsidR="00725671" w:rsidRPr="00515A51" w:rsidRDefault="00725671">
      <w:pPr>
        <w:rPr>
          <w:color w:val="552656"/>
        </w:rPr>
      </w:pPr>
    </w:p>
    <w:p w14:paraId="4E9F3CE0" w14:textId="77777777" w:rsidR="004B1648" w:rsidRPr="004B1648" w:rsidRDefault="004B1648">
      <w:pPr>
        <w:rPr>
          <w:b/>
        </w:rPr>
      </w:pPr>
      <w:r w:rsidRPr="004B1648">
        <w:rPr>
          <w:b/>
        </w:rPr>
        <w:t>Uncle Frank and the Pony Express</w:t>
      </w:r>
    </w:p>
    <w:p w14:paraId="6C73D2AB" w14:textId="77777777" w:rsidR="004B1648" w:rsidRDefault="004B1648"/>
    <w:p w14:paraId="0C91DC38" w14:textId="6833AC80" w:rsidR="004F3F5E" w:rsidRPr="00515A51" w:rsidRDefault="00725671">
      <w:pPr>
        <w:rPr>
          <w:color w:val="552656"/>
        </w:rPr>
      </w:pPr>
      <w:commentRangeStart w:id="2"/>
      <w:r w:rsidRPr="008B7ED7">
        <w:rPr>
          <w:color w:val="552656"/>
        </w:rPr>
        <w:t xml:space="preserve">For </w:t>
      </w:r>
      <w:r w:rsidRPr="0054497F">
        <w:rPr>
          <w:color w:val="552656"/>
        </w:rPr>
        <w:t xml:space="preserve">many of our ancestors, the first glimpse of the United States was the </w:t>
      </w:r>
      <w:r w:rsidR="00F65E48" w:rsidRPr="0054497F">
        <w:rPr>
          <w:color w:val="552656"/>
        </w:rPr>
        <w:t>S</w:t>
      </w:r>
      <w:r w:rsidRPr="0054497F">
        <w:rPr>
          <w:color w:val="552656"/>
        </w:rPr>
        <w:t xml:space="preserve">tatue of </w:t>
      </w:r>
      <w:r w:rsidR="00F65E48" w:rsidRPr="0054497F">
        <w:rPr>
          <w:color w:val="552656"/>
        </w:rPr>
        <w:t>L</w:t>
      </w:r>
      <w:r w:rsidRPr="0054497F">
        <w:rPr>
          <w:color w:val="552656"/>
        </w:rPr>
        <w:t>iberty</w:t>
      </w:r>
      <w:r w:rsidR="003308B8">
        <w:rPr>
          <w:color w:val="552656"/>
        </w:rPr>
        <w:t>,</w:t>
      </w:r>
      <w:r w:rsidRPr="0054497F">
        <w:rPr>
          <w:color w:val="552656"/>
        </w:rPr>
        <w:t xml:space="preserve"> which stands in New</w:t>
      </w:r>
      <w:r w:rsidRPr="008B7ED7">
        <w:rPr>
          <w:color w:val="552656"/>
        </w:rPr>
        <w:t xml:space="preserve"> York Harbor</w:t>
      </w:r>
      <w:r w:rsidRPr="000D249F">
        <w:t>.</w:t>
      </w:r>
      <w:commentRangeEnd w:id="2"/>
      <w:r w:rsidR="008B7ED7">
        <w:rPr>
          <w:rStyle w:val="CommentReference"/>
        </w:rPr>
        <w:commentReference w:id="2"/>
      </w:r>
      <w:r w:rsidRPr="000D249F">
        <w:t xml:space="preserve">  Some </w:t>
      </w:r>
      <w:r w:rsidR="003308B8">
        <w:t xml:space="preserve">of those ancestors </w:t>
      </w:r>
      <w:r w:rsidRPr="000D249F">
        <w:t xml:space="preserve">settled in New York, but for others it was merely a temporary stop on the way to new adventures in a new country.  For one of our ancestors, </w:t>
      </w:r>
      <w:r w:rsidR="00CD424B">
        <w:t xml:space="preserve">Uncle Frank Webner, </w:t>
      </w:r>
      <w:r w:rsidRPr="000D249F">
        <w:t>th</w:t>
      </w:r>
      <w:r w:rsidR="00CD424B">
        <w:t>is</w:t>
      </w:r>
      <w:r w:rsidRPr="000D249F">
        <w:t xml:space="preserve"> meant playing a role in connecting the eastern states wit</w:t>
      </w:r>
      <w:r w:rsidR="00CD424B">
        <w:t>h territories on the west coast</w:t>
      </w:r>
      <w:r w:rsidRPr="000D249F">
        <w:t xml:space="preserve"> by riding for the famous Pony Express.  </w:t>
      </w:r>
      <w:commentRangeStart w:id="3"/>
      <w:r w:rsidRPr="0054497F">
        <w:rPr>
          <w:color w:val="552656"/>
        </w:rPr>
        <w:t>Americans living in the mid</w:t>
      </w:r>
      <w:r w:rsidR="00745CB6" w:rsidRPr="0054497F">
        <w:rPr>
          <w:color w:val="552656"/>
        </w:rPr>
        <w:t>-</w:t>
      </w:r>
      <w:r w:rsidRPr="0054497F">
        <w:rPr>
          <w:color w:val="552656"/>
        </w:rPr>
        <w:t xml:space="preserve">1800s and wishing to send mail to California had to choose between sending their communications via a 25-day stagecoach ride </w:t>
      </w:r>
      <w:r w:rsidR="00376CDA" w:rsidRPr="0054497F">
        <w:rPr>
          <w:color w:val="552656"/>
        </w:rPr>
        <w:t xml:space="preserve">or </w:t>
      </w:r>
      <w:r w:rsidRPr="0054497F">
        <w:rPr>
          <w:color w:val="552656"/>
        </w:rPr>
        <w:t>via ship, which could take several months.  The Pony Express, begun by William H. Russell, William B. Waddell, and Alexander Majors</w:t>
      </w:r>
      <w:r w:rsidR="003D3FDD" w:rsidRPr="0054497F">
        <w:rPr>
          <w:color w:val="552656"/>
        </w:rPr>
        <w:t xml:space="preserve">, offered </w:t>
      </w:r>
      <w:r w:rsidR="003308B8">
        <w:rPr>
          <w:color w:val="552656"/>
        </w:rPr>
        <w:t>the</w:t>
      </w:r>
      <w:r w:rsidR="003308B8" w:rsidRPr="0054497F">
        <w:rPr>
          <w:color w:val="552656"/>
        </w:rPr>
        <w:t xml:space="preserve"> </w:t>
      </w:r>
      <w:r w:rsidR="003D3FDD" w:rsidRPr="0054497F">
        <w:rPr>
          <w:color w:val="552656"/>
        </w:rPr>
        <w:t>innovative and fast option</w:t>
      </w:r>
      <w:r w:rsidR="003308B8">
        <w:rPr>
          <w:color w:val="552656"/>
        </w:rPr>
        <w:t xml:space="preserve"> of </w:t>
      </w:r>
      <w:r w:rsidR="003D3FDD" w:rsidRPr="0054497F">
        <w:rPr>
          <w:color w:val="552656"/>
        </w:rPr>
        <w:t>delivering mail to California in 10 days.</w:t>
      </w:r>
      <w:r w:rsidR="00F61C7D" w:rsidRPr="0054497F">
        <w:rPr>
          <w:color w:val="552656"/>
        </w:rPr>
        <w:t xml:space="preserve">  Riders rode between stations placed across what is now Missouri, Kansas, Nebraska, Colorado, Wyoming, Utah, Nevada, and California, handing the mail to new riders after 75</w:t>
      </w:r>
      <w:r w:rsidR="00AB4DDC">
        <w:rPr>
          <w:color w:val="552656"/>
        </w:rPr>
        <w:t xml:space="preserve"> to </w:t>
      </w:r>
      <w:r w:rsidR="00F61C7D" w:rsidRPr="0054497F">
        <w:rPr>
          <w:color w:val="552656"/>
        </w:rPr>
        <w:t>200 miles</w:t>
      </w:r>
      <w:r w:rsidR="00F61C7D" w:rsidRPr="000D249F">
        <w:t>.</w:t>
      </w:r>
      <w:commentRangeEnd w:id="3"/>
      <w:r w:rsidR="00BD347B">
        <w:rPr>
          <w:rStyle w:val="CommentReference"/>
        </w:rPr>
        <w:commentReference w:id="3"/>
      </w:r>
      <w:r w:rsidR="00F61C7D" w:rsidRPr="000D249F">
        <w:t xml:space="preserve">  </w:t>
      </w:r>
      <w:commentRangeStart w:id="4"/>
      <w:r w:rsidR="00947865" w:rsidRPr="00380B66">
        <w:rPr>
          <w:color w:val="552656"/>
        </w:rPr>
        <w:t xml:space="preserve">The Pony Express relay system enabled the company to </w:t>
      </w:r>
      <w:r w:rsidR="00DA1A36" w:rsidRPr="00380B66">
        <w:rPr>
          <w:color w:val="552656"/>
        </w:rPr>
        <w:t>achieve</w:t>
      </w:r>
      <w:r w:rsidR="00947865" w:rsidRPr="00380B66">
        <w:rPr>
          <w:color w:val="552656"/>
        </w:rPr>
        <w:t xml:space="preserve"> an important milestone</w:t>
      </w:r>
      <w:r w:rsidR="00F61C7D" w:rsidRPr="00380B66">
        <w:rPr>
          <w:color w:val="552656"/>
        </w:rPr>
        <w:t xml:space="preserve"> in 1861 when riders </w:t>
      </w:r>
      <w:r w:rsidR="00F61C7D" w:rsidRPr="00380B66">
        <w:rPr>
          <w:color w:val="552656"/>
        </w:rPr>
        <w:lastRenderedPageBreak/>
        <w:t>carried a copy of Abraham Lincoln’s inaugural address from Nebraska to California in one week (Andrews, 2016).</w:t>
      </w:r>
      <w:r w:rsidR="004D145A" w:rsidRPr="00380B66">
        <w:rPr>
          <w:color w:val="552656"/>
        </w:rPr>
        <w:t xml:space="preserve"> </w:t>
      </w:r>
      <w:commentRangeEnd w:id="4"/>
      <w:r w:rsidR="00380B66">
        <w:rPr>
          <w:rStyle w:val="CommentReference"/>
        </w:rPr>
        <w:commentReference w:id="4"/>
      </w:r>
      <w:r w:rsidR="004D145A" w:rsidRPr="000D249F">
        <w:t xml:space="preserve"> </w:t>
      </w:r>
    </w:p>
    <w:p w14:paraId="06F7B78E" w14:textId="77777777" w:rsidR="00693526" w:rsidRPr="00515A51" w:rsidRDefault="00693526">
      <w:pPr>
        <w:rPr>
          <w:color w:val="552656"/>
        </w:rPr>
      </w:pPr>
    </w:p>
    <w:p w14:paraId="450AF3F1" w14:textId="42661A9B" w:rsidR="004137F5" w:rsidRDefault="00693526">
      <w:commentRangeStart w:id="5"/>
      <w:r w:rsidRPr="00702EB1">
        <w:rPr>
          <w:color w:val="552656"/>
        </w:rPr>
        <w:t xml:space="preserve">Some of you have heard the stories </w:t>
      </w:r>
      <w:r w:rsidR="00CD424B" w:rsidRPr="00702EB1">
        <w:rPr>
          <w:color w:val="552656"/>
        </w:rPr>
        <w:t>of</w:t>
      </w:r>
      <w:r w:rsidRPr="00702EB1">
        <w:rPr>
          <w:color w:val="552656"/>
        </w:rPr>
        <w:t xml:space="preserve"> Uncle Frank Webner, </w:t>
      </w:r>
      <w:r w:rsidR="00CD424B" w:rsidRPr="00702EB1">
        <w:rPr>
          <w:color w:val="552656"/>
        </w:rPr>
        <w:t xml:space="preserve">who was </w:t>
      </w:r>
      <w:r w:rsidRPr="00702EB1">
        <w:rPr>
          <w:color w:val="552656"/>
        </w:rPr>
        <w:t>one of the first riders f</w:t>
      </w:r>
      <w:r w:rsidR="00250615">
        <w:rPr>
          <w:color w:val="552656"/>
        </w:rPr>
        <w:t>or the Pony Express in the 1860</w:t>
      </w:r>
      <w:r w:rsidRPr="00702EB1">
        <w:rPr>
          <w:color w:val="552656"/>
        </w:rPr>
        <w:t>s.  Frank would r</w:t>
      </w:r>
      <w:r w:rsidR="00ED34D5">
        <w:rPr>
          <w:color w:val="552656"/>
        </w:rPr>
        <w:t>ide from Missouri to California</w:t>
      </w:r>
      <w:r w:rsidRPr="00702EB1">
        <w:rPr>
          <w:color w:val="552656"/>
        </w:rPr>
        <w:t xml:space="preserve"> delivering mail in approximately </w:t>
      </w:r>
      <w:r w:rsidR="00250615">
        <w:rPr>
          <w:color w:val="552656"/>
        </w:rPr>
        <w:t>10</w:t>
      </w:r>
      <w:r w:rsidRPr="00702EB1">
        <w:rPr>
          <w:color w:val="552656"/>
        </w:rPr>
        <w:t xml:space="preserve"> days.  </w:t>
      </w:r>
      <w:r w:rsidR="00250615">
        <w:rPr>
          <w:color w:val="552656"/>
        </w:rPr>
        <w:t>He</w:t>
      </w:r>
      <w:r w:rsidRPr="00702EB1">
        <w:rPr>
          <w:color w:val="552656"/>
        </w:rPr>
        <w:t xml:space="preserve"> began his career at the age of 14.</w:t>
      </w:r>
      <w:r w:rsidR="00725671" w:rsidRPr="00702EB1">
        <w:rPr>
          <w:color w:val="552656"/>
        </w:rPr>
        <w:t xml:space="preserve"> </w:t>
      </w:r>
      <w:r w:rsidR="000957CD" w:rsidRPr="00702EB1">
        <w:rPr>
          <w:color w:val="552656"/>
        </w:rPr>
        <w:t xml:space="preserve">  </w:t>
      </w:r>
      <w:commentRangeStart w:id="6"/>
      <w:r w:rsidR="000957CD" w:rsidRPr="00702EB1">
        <w:rPr>
          <w:color w:val="552656"/>
        </w:rPr>
        <w:t xml:space="preserve">To us, it may seem amazing to </w:t>
      </w:r>
      <w:r w:rsidR="00250615">
        <w:rPr>
          <w:color w:val="552656"/>
        </w:rPr>
        <w:t>think of a middle school-</w:t>
      </w:r>
      <w:r w:rsidR="000957CD" w:rsidRPr="00702EB1">
        <w:rPr>
          <w:color w:val="552656"/>
        </w:rPr>
        <w:t xml:space="preserve">aged person taking on such a solitary and dangerous job, but, in fact, this was very common.  “It wasn’t unusual for teenagers as young as 14 to be hired.  One </w:t>
      </w:r>
      <w:r w:rsidR="00B06BCD" w:rsidRPr="00702EB1">
        <w:rPr>
          <w:color w:val="552656"/>
        </w:rPr>
        <w:t>rider</w:t>
      </w:r>
      <w:r w:rsidR="00840732" w:rsidRPr="00702EB1">
        <w:rPr>
          <w:color w:val="552656"/>
        </w:rPr>
        <w:t xml:space="preserve"> named ‘Bronco’</w:t>
      </w:r>
      <w:r w:rsidR="000957CD" w:rsidRPr="00702EB1">
        <w:rPr>
          <w:color w:val="552656"/>
        </w:rPr>
        <w:t xml:space="preserve"> Charlie Miller claimed he was only 11 years old when he first joined the Pony Express” (Andrews, 2016, p. 21).</w:t>
      </w:r>
      <w:r w:rsidR="004137F5" w:rsidRPr="00702EB1">
        <w:rPr>
          <w:color w:val="552656"/>
        </w:rPr>
        <w:t xml:space="preserve">  </w:t>
      </w:r>
      <w:commentRangeEnd w:id="5"/>
      <w:r w:rsidR="00702EB1" w:rsidRPr="00702EB1">
        <w:rPr>
          <w:rStyle w:val="CommentReference"/>
          <w:color w:val="552656"/>
        </w:rPr>
        <w:commentReference w:id="5"/>
      </w:r>
      <w:commentRangeEnd w:id="6"/>
      <w:r w:rsidR="00525979">
        <w:rPr>
          <w:rStyle w:val="CommentReference"/>
        </w:rPr>
        <w:commentReference w:id="6"/>
      </w:r>
      <w:commentRangeStart w:id="7"/>
      <w:r w:rsidR="00F36399" w:rsidRPr="00E31078">
        <w:rPr>
          <w:color w:val="552656"/>
        </w:rPr>
        <w:t xml:space="preserve">A typical rider for the Pony Express </w:t>
      </w:r>
      <w:r w:rsidR="000463F7">
        <w:rPr>
          <w:color w:val="552656"/>
        </w:rPr>
        <w:t xml:space="preserve">was less than 21 </w:t>
      </w:r>
      <w:r w:rsidR="00F36399" w:rsidRPr="00E31078">
        <w:rPr>
          <w:color w:val="552656"/>
        </w:rPr>
        <w:t>years old a</w:t>
      </w:r>
      <w:r w:rsidR="002437C3" w:rsidRPr="00E31078">
        <w:rPr>
          <w:color w:val="552656"/>
        </w:rPr>
        <w:t>nd did not have a family (Baker</w:t>
      </w:r>
      <w:r w:rsidR="00F36399" w:rsidRPr="00E31078">
        <w:rPr>
          <w:color w:val="552656"/>
        </w:rPr>
        <w:t>, 2013).</w:t>
      </w:r>
      <w:r w:rsidR="003401B2" w:rsidRPr="00E31078">
        <w:rPr>
          <w:color w:val="552656"/>
        </w:rPr>
        <w:t xml:space="preserve">  </w:t>
      </w:r>
      <w:commentRangeEnd w:id="7"/>
      <w:r w:rsidR="00E31078" w:rsidRPr="00E31078">
        <w:rPr>
          <w:rStyle w:val="CommentReference"/>
          <w:color w:val="552656"/>
        </w:rPr>
        <w:commentReference w:id="7"/>
      </w:r>
    </w:p>
    <w:p w14:paraId="5725244B" w14:textId="77777777" w:rsidR="004137F5" w:rsidRDefault="004137F5"/>
    <w:p w14:paraId="01FA1661" w14:textId="72E90FF3" w:rsidR="00725671" w:rsidRPr="00515A51" w:rsidRDefault="003401B2">
      <w:pPr>
        <w:rPr>
          <w:color w:val="552656"/>
        </w:rPr>
      </w:pPr>
      <w:commentRangeStart w:id="8"/>
      <w:commentRangeStart w:id="9"/>
      <w:r w:rsidRPr="001E0677">
        <w:rPr>
          <w:color w:val="552656"/>
        </w:rPr>
        <w:t xml:space="preserve">The young men who served the Pony Express never submitted a written application </w:t>
      </w:r>
      <w:r w:rsidR="00353F43">
        <w:rPr>
          <w:color w:val="552656"/>
        </w:rPr>
        <w:t>or were interviewed for the job</w:t>
      </w:r>
      <w:r w:rsidRPr="001E0677">
        <w:rPr>
          <w:color w:val="552656"/>
        </w:rPr>
        <w:t>.  They simply showed up, shook hands, and were hired on the spot (Andrews, 2016).</w:t>
      </w:r>
      <w:r w:rsidR="004137F5" w:rsidRPr="001E0677">
        <w:rPr>
          <w:color w:val="552656"/>
        </w:rPr>
        <w:t xml:space="preserve">  </w:t>
      </w:r>
      <w:r w:rsidR="008D5270" w:rsidRPr="001E0677">
        <w:rPr>
          <w:color w:val="552656"/>
        </w:rPr>
        <w:t>Often, several members of the same family arrived at the station looking for work</w:t>
      </w:r>
      <w:r w:rsidR="00353F43">
        <w:rPr>
          <w:color w:val="552656"/>
        </w:rPr>
        <w:t xml:space="preserve">; </w:t>
      </w:r>
      <w:r w:rsidR="008D5270" w:rsidRPr="001E0677">
        <w:rPr>
          <w:color w:val="552656"/>
        </w:rPr>
        <w:t xml:space="preserve">generally, all were hired (Andrews, 2016).  Uncle </w:t>
      </w:r>
      <w:r w:rsidR="00CA5FB8" w:rsidRPr="001E0677">
        <w:rPr>
          <w:color w:val="552656"/>
        </w:rPr>
        <w:t xml:space="preserve">Frank </w:t>
      </w:r>
      <w:r w:rsidR="00B00967" w:rsidRPr="001E0677">
        <w:rPr>
          <w:color w:val="552656"/>
        </w:rPr>
        <w:t xml:space="preserve">rode up to the station and within </w:t>
      </w:r>
      <w:r w:rsidR="00353F43">
        <w:rPr>
          <w:color w:val="552656"/>
        </w:rPr>
        <w:t>10</w:t>
      </w:r>
      <w:r w:rsidR="00B00967" w:rsidRPr="001E0677">
        <w:rPr>
          <w:color w:val="552656"/>
        </w:rPr>
        <w:t xml:space="preserve"> minutes he was given his first orders.</w:t>
      </w:r>
      <w:r w:rsidR="005E6754" w:rsidRPr="001E0677">
        <w:rPr>
          <w:color w:val="552656"/>
        </w:rPr>
        <w:t xml:space="preserve">  “During the first year of the Pony Express, riders were brought on at the rate of a hundred hir</w:t>
      </w:r>
      <w:r w:rsidR="00530E6D" w:rsidRPr="001E0677">
        <w:rPr>
          <w:color w:val="552656"/>
        </w:rPr>
        <w:t>e</w:t>
      </w:r>
      <w:r w:rsidR="005E6754" w:rsidRPr="001E0677">
        <w:rPr>
          <w:color w:val="552656"/>
        </w:rPr>
        <w:t>s a week” (Andrews, 2016, p. 27).</w:t>
      </w:r>
      <w:r w:rsidR="00400670" w:rsidRPr="001E0677">
        <w:rPr>
          <w:color w:val="552656"/>
        </w:rPr>
        <w:t xml:space="preserve">  </w:t>
      </w:r>
      <w:commentRangeEnd w:id="8"/>
      <w:r w:rsidR="00170B5C" w:rsidRPr="001E0677">
        <w:rPr>
          <w:rStyle w:val="CommentReference"/>
          <w:color w:val="552656"/>
        </w:rPr>
        <w:commentReference w:id="8"/>
      </w:r>
      <w:commentRangeStart w:id="10"/>
      <w:r w:rsidR="00400670" w:rsidRPr="007D4C62">
        <w:rPr>
          <w:color w:val="552656"/>
        </w:rPr>
        <w:t>To reduce the weight carried by the Pony Express horses, the Pony Express management sou</w:t>
      </w:r>
      <w:r w:rsidR="005852E0" w:rsidRPr="007D4C62">
        <w:rPr>
          <w:color w:val="552656"/>
        </w:rPr>
        <w:t>ght slender or undersized riders (</w:t>
      </w:r>
      <w:r w:rsidR="00D44B14" w:rsidRPr="007D4C62">
        <w:rPr>
          <w:color w:val="552656"/>
        </w:rPr>
        <w:t>D. Jones, 2012</w:t>
      </w:r>
      <w:r w:rsidR="005852E0" w:rsidRPr="007D4C62">
        <w:rPr>
          <w:color w:val="552656"/>
        </w:rPr>
        <w:t>)</w:t>
      </w:r>
      <w:r w:rsidR="00400670" w:rsidRPr="007D4C62">
        <w:rPr>
          <w:color w:val="552656"/>
        </w:rPr>
        <w:t>.</w:t>
      </w:r>
      <w:commentRangeEnd w:id="10"/>
      <w:r w:rsidR="007D4C62">
        <w:rPr>
          <w:rStyle w:val="CommentReference"/>
        </w:rPr>
        <w:commentReference w:id="10"/>
      </w:r>
    </w:p>
    <w:p w14:paraId="24792671" w14:textId="77777777" w:rsidR="00C30252" w:rsidRPr="00515A51" w:rsidRDefault="00C30252">
      <w:pPr>
        <w:rPr>
          <w:color w:val="552656"/>
        </w:rPr>
      </w:pPr>
    </w:p>
    <w:p w14:paraId="56C477F2" w14:textId="3924F775" w:rsidR="00C30252" w:rsidRPr="000D249F" w:rsidRDefault="00C30252">
      <w:commentRangeStart w:id="11"/>
      <w:r w:rsidRPr="00E22373">
        <w:rPr>
          <w:color w:val="552656"/>
        </w:rPr>
        <w:t xml:space="preserve">Uncle Frank’s typical day as a Pony Express rider began before dawn.  </w:t>
      </w:r>
      <w:r w:rsidR="00CB0612" w:rsidRPr="00CB0612">
        <w:rPr>
          <w:color w:val="552656"/>
        </w:rPr>
        <w:t xml:space="preserve">No matter the station where he had spent the night, an alarm would sound waking all the riders or cowboys, as they sometimes were called. Frank recalled that breakfast was served at long trestle tables and consisted of eggs, bread, and beer! John Andrews (2016), author of </w:t>
      </w:r>
      <w:r w:rsidR="00CB0612" w:rsidRPr="00CB0612">
        <w:rPr>
          <w:i/>
          <w:color w:val="552656"/>
        </w:rPr>
        <w:t>Cowboys, Cactus, and Craziness</w:t>
      </w:r>
      <w:r w:rsidR="00CB0612" w:rsidRPr="00CB0612">
        <w:rPr>
          <w:color w:val="552656"/>
        </w:rPr>
        <w:t xml:space="preserve">, recounts, “Beer was served at every meal because of its long shelf life. The cowboys seemed to enjoy washing down the eggs and toast with the dark brew, some downing as many as two or three mugs of beer before setting out” (p. 33). </w:t>
      </w:r>
      <w:r w:rsidR="00B776B4">
        <w:t>Immediately following breakfast, t</w:t>
      </w:r>
      <w:r w:rsidR="00B776B4" w:rsidRPr="00BF0975">
        <w:t xml:space="preserve">he riders </w:t>
      </w:r>
      <w:r w:rsidR="00B776B4">
        <w:t xml:space="preserve">rode off </w:t>
      </w:r>
      <w:r w:rsidR="00CB0612" w:rsidRPr="00CB0612">
        <w:rPr>
          <w:color w:val="552656"/>
        </w:rPr>
        <w:t xml:space="preserve">heading in opposite directions: one traveled east and the other traveled west. </w:t>
      </w:r>
      <w:r w:rsidR="00644394" w:rsidRPr="00CB0612">
        <w:rPr>
          <w:color w:val="552656"/>
        </w:rPr>
        <w:t xml:space="preserve"> </w:t>
      </w:r>
      <w:r w:rsidR="00644394" w:rsidRPr="00E22373">
        <w:rPr>
          <w:color w:val="552656"/>
        </w:rPr>
        <w:t xml:space="preserve"> Andrews note</w:t>
      </w:r>
      <w:r w:rsidR="00BE4004">
        <w:rPr>
          <w:color w:val="552656"/>
        </w:rPr>
        <w:t>s</w:t>
      </w:r>
      <w:r w:rsidR="00CE1F4A">
        <w:rPr>
          <w:color w:val="552656"/>
        </w:rPr>
        <w:t>,</w:t>
      </w:r>
      <w:r w:rsidR="00644394" w:rsidRPr="00E22373">
        <w:rPr>
          <w:color w:val="552656"/>
        </w:rPr>
        <w:t xml:space="preserve"> “Riders exchanged advice or warnings </w:t>
      </w:r>
      <w:r w:rsidR="00CB0612">
        <w:rPr>
          <w:color w:val="552656"/>
        </w:rPr>
        <w:t>about</w:t>
      </w:r>
      <w:r w:rsidR="00644394" w:rsidRPr="00E22373">
        <w:rPr>
          <w:color w:val="552656"/>
        </w:rPr>
        <w:t xml:space="preserve"> the trail </w:t>
      </w:r>
      <w:r w:rsidR="00CB0612">
        <w:rPr>
          <w:color w:val="552656"/>
        </w:rPr>
        <w:t xml:space="preserve">that </w:t>
      </w:r>
      <w:r w:rsidR="00644394" w:rsidRPr="00E22373">
        <w:rPr>
          <w:color w:val="552656"/>
        </w:rPr>
        <w:t>they had just covered” (p.</w:t>
      </w:r>
      <w:r w:rsidR="008D24F4" w:rsidRPr="00E22373">
        <w:rPr>
          <w:color w:val="552656"/>
        </w:rPr>
        <w:t xml:space="preserve"> </w:t>
      </w:r>
      <w:r w:rsidR="00644394" w:rsidRPr="00E22373">
        <w:rPr>
          <w:color w:val="552656"/>
        </w:rPr>
        <w:t>35).</w:t>
      </w:r>
      <w:r w:rsidR="00245666" w:rsidRPr="00E22373">
        <w:rPr>
          <w:color w:val="552656"/>
        </w:rPr>
        <w:t xml:space="preserve">  The communication system between riders was of key importance, providing information about weather, terrain, and other threats (Andrews, 2016).</w:t>
      </w:r>
      <w:commentRangeEnd w:id="11"/>
      <w:r w:rsidR="00331D82" w:rsidRPr="00E22373">
        <w:rPr>
          <w:rStyle w:val="CommentReference"/>
          <w:color w:val="552656"/>
        </w:rPr>
        <w:commentReference w:id="11"/>
      </w:r>
      <w:r w:rsidR="007200AE">
        <w:t xml:space="preserve">  </w:t>
      </w:r>
      <w:commentRangeStart w:id="12"/>
      <w:r w:rsidR="007200AE" w:rsidRPr="00E34FAE">
        <w:rPr>
          <w:color w:val="552656"/>
        </w:rPr>
        <w:t>Baker</w:t>
      </w:r>
      <w:r w:rsidR="00596AB8" w:rsidRPr="00E34FAE">
        <w:rPr>
          <w:color w:val="552656"/>
        </w:rPr>
        <w:t xml:space="preserve"> (2013) tells of the </w:t>
      </w:r>
      <w:r w:rsidR="00596AB8" w:rsidRPr="00CB0612">
        <w:rPr>
          <w:color w:val="552656"/>
        </w:rPr>
        <w:t>extreme conditions</w:t>
      </w:r>
      <w:r w:rsidR="00596AB8" w:rsidRPr="00E34FAE">
        <w:rPr>
          <w:color w:val="552656"/>
        </w:rPr>
        <w:t xml:space="preserve"> under which the Pony Express riders worked, “sometimes traveling through dust storms, thunderstorms, and snow” (</w:t>
      </w:r>
      <w:r w:rsidR="00181B14">
        <w:rPr>
          <w:color w:val="552656"/>
        </w:rPr>
        <w:t>p. 3</w:t>
      </w:r>
      <w:r w:rsidR="00596AB8" w:rsidRPr="00E34FAE">
        <w:rPr>
          <w:color w:val="552656"/>
        </w:rPr>
        <w:t>)</w:t>
      </w:r>
      <w:r w:rsidR="00596AB8" w:rsidRPr="000D249F">
        <w:t>.</w:t>
      </w:r>
      <w:commentRangeEnd w:id="12"/>
      <w:r w:rsidR="008E2D15">
        <w:rPr>
          <w:rStyle w:val="CommentReference"/>
        </w:rPr>
        <w:commentReference w:id="12"/>
      </w:r>
      <w:r w:rsidR="00BE58B4" w:rsidRPr="000D249F">
        <w:t xml:space="preserve">  </w:t>
      </w:r>
      <w:r w:rsidR="00740B71" w:rsidRPr="000D249F">
        <w:t xml:space="preserve">Pony Express riders </w:t>
      </w:r>
      <w:r w:rsidR="00A51785">
        <w:t>even were</w:t>
      </w:r>
      <w:r w:rsidR="00740B71">
        <w:t xml:space="preserve"> subjected to attacks by the Paiute Indian tribe in Nevada during the Paiute War of 1860 </w:t>
      </w:r>
      <w:commentRangeStart w:id="13"/>
      <w:r w:rsidR="00D242F7" w:rsidRPr="008B6A76">
        <w:rPr>
          <w:color w:val="552656"/>
        </w:rPr>
        <w:t>(“Pony Express Basic Facts,” 2016).</w:t>
      </w:r>
      <w:r w:rsidR="000E2C5F" w:rsidRPr="000D249F">
        <w:t xml:space="preserve">  </w:t>
      </w:r>
      <w:commentRangeEnd w:id="13"/>
      <w:r w:rsidR="00CF1508">
        <w:rPr>
          <w:rStyle w:val="CommentReference"/>
        </w:rPr>
        <w:commentReference w:id="13"/>
      </w:r>
      <w:commentRangeStart w:id="14"/>
      <w:r w:rsidR="000E2C5F" w:rsidRPr="006C1668">
        <w:rPr>
          <w:color w:val="552656"/>
        </w:rPr>
        <w:t>Andrews (2016) stat</w:t>
      </w:r>
      <w:r w:rsidR="006441DE">
        <w:rPr>
          <w:color w:val="552656"/>
        </w:rPr>
        <w:t>es</w:t>
      </w:r>
      <w:r w:rsidR="000E2C5F" w:rsidRPr="006C1668">
        <w:rPr>
          <w:color w:val="552656"/>
        </w:rPr>
        <w:t xml:space="preserve"> that the riders who served as part of the Pony Express were paid very little for their services.  Andrews also mention</w:t>
      </w:r>
      <w:r w:rsidR="006441DE">
        <w:rPr>
          <w:color w:val="552656"/>
        </w:rPr>
        <w:t xml:space="preserve">s </w:t>
      </w:r>
      <w:r w:rsidR="000E2C5F" w:rsidRPr="006C1668">
        <w:rPr>
          <w:color w:val="552656"/>
        </w:rPr>
        <w:t xml:space="preserve">that a typical rider rode approximately </w:t>
      </w:r>
      <w:r w:rsidR="00740B71">
        <w:rPr>
          <w:color w:val="552656"/>
        </w:rPr>
        <w:t>75</w:t>
      </w:r>
      <w:r w:rsidR="00740B71" w:rsidRPr="006C1668">
        <w:rPr>
          <w:color w:val="552656"/>
        </w:rPr>
        <w:t xml:space="preserve"> </w:t>
      </w:r>
      <w:r w:rsidR="000E2C5F" w:rsidRPr="006C1668">
        <w:rPr>
          <w:color w:val="552656"/>
        </w:rPr>
        <w:t xml:space="preserve">miles </w:t>
      </w:r>
      <w:r w:rsidR="00B776B4">
        <w:rPr>
          <w:color w:val="552656"/>
        </w:rPr>
        <w:t xml:space="preserve">a day </w:t>
      </w:r>
      <w:r w:rsidR="000E2C5F" w:rsidRPr="006C1668">
        <w:rPr>
          <w:color w:val="552656"/>
        </w:rPr>
        <w:t>before stopping to rest for the night.</w:t>
      </w:r>
      <w:commentRangeEnd w:id="14"/>
      <w:r w:rsidR="006C1668">
        <w:rPr>
          <w:rStyle w:val="CommentReference"/>
        </w:rPr>
        <w:commentReference w:id="14"/>
      </w:r>
    </w:p>
    <w:p w14:paraId="40BA2FA5" w14:textId="7F58818C" w:rsidR="008A04D6" w:rsidRPr="00515A51" w:rsidRDefault="008A04D6">
      <w:pPr>
        <w:rPr>
          <w:color w:val="552656"/>
        </w:rPr>
      </w:pPr>
    </w:p>
    <w:p w14:paraId="41C2A7AE" w14:textId="65E8CEFB" w:rsidR="008A04D6" w:rsidRPr="00515A51" w:rsidRDefault="008A04D6">
      <w:commentRangeStart w:id="15"/>
      <w:r w:rsidRPr="000D48A4">
        <w:rPr>
          <w:color w:val="552656"/>
        </w:rPr>
        <w:t>We have conflicting information about how long Pony Express riders stayed on the job.  “</w:t>
      </w:r>
      <w:r w:rsidR="00BA3F43" w:rsidRPr="000D48A4">
        <w:rPr>
          <w:color w:val="552656"/>
        </w:rPr>
        <w:t>Many riders served for the entire year and a half that the Pony Express was in business</w:t>
      </w:r>
      <w:r w:rsidR="007200AE" w:rsidRPr="000D48A4">
        <w:rPr>
          <w:color w:val="552656"/>
        </w:rPr>
        <w:t>” (Baker</w:t>
      </w:r>
      <w:r w:rsidRPr="000D48A4">
        <w:rPr>
          <w:color w:val="552656"/>
        </w:rPr>
        <w:t xml:space="preserve">, 2013, </w:t>
      </w:r>
      <w:r w:rsidR="006D2167" w:rsidRPr="000D48A4">
        <w:rPr>
          <w:color w:val="552656"/>
        </w:rPr>
        <w:t xml:space="preserve">p. </w:t>
      </w:r>
      <w:r w:rsidR="002454FA" w:rsidRPr="000D48A4">
        <w:rPr>
          <w:color w:val="552656"/>
        </w:rPr>
        <w:t>3</w:t>
      </w:r>
      <w:r w:rsidRPr="000D48A4">
        <w:rPr>
          <w:color w:val="552656"/>
        </w:rPr>
        <w:t>).</w:t>
      </w:r>
      <w:r w:rsidR="000E7558" w:rsidRPr="000D48A4">
        <w:rPr>
          <w:color w:val="552656"/>
        </w:rPr>
        <w:t xml:space="preserve">  Others tell us that the difficult nature of the work contributed</w:t>
      </w:r>
      <w:r w:rsidR="00B857FD" w:rsidRPr="000D48A4">
        <w:rPr>
          <w:color w:val="552656"/>
        </w:rPr>
        <w:t xml:space="preserve"> to a high </w:t>
      </w:r>
      <w:r w:rsidR="001C5420" w:rsidRPr="000D48A4">
        <w:rPr>
          <w:color w:val="552656"/>
        </w:rPr>
        <w:t>dropout</w:t>
      </w:r>
      <w:r w:rsidR="00EB5586">
        <w:rPr>
          <w:color w:val="552656"/>
        </w:rPr>
        <w:t xml:space="preserve"> rate </w:t>
      </w:r>
      <w:r w:rsidR="00B857FD" w:rsidRPr="000D48A4">
        <w:rPr>
          <w:color w:val="552656"/>
        </w:rPr>
        <w:t xml:space="preserve">with many riders only spending </w:t>
      </w:r>
      <w:r w:rsidR="00E7378B" w:rsidRPr="000D48A4">
        <w:rPr>
          <w:color w:val="552656"/>
        </w:rPr>
        <w:t>a few weeks</w:t>
      </w:r>
      <w:r w:rsidR="00B857FD" w:rsidRPr="000D48A4">
        <w:rPr>
          <w:color w:val="552656"/>
        </w:rPr>
        <w:t xml:space="preserve"> in employment (“Pony Express Basic Facts,” 2016).</w:t>
      </w:r>
      <w:r w:rsidR="00011E0A" w:rsidRPr="000D48A4">
        <w:rPr>
          <w:color w:val="552656"/>
        </w:rPr>
        <w:t xml:space="preserve">  </w:t>
      </w:r>
      <w:commentRangeEnd w:id="15"/>
      <w:r w:rsidR="000D48A4">
        <w:rPr>
          <w:rStyle w:val="CommentReference"/>
        </w:rPr>
        <w:commentReference w:id="15"/>
      </w:r>
      <w:commentRangeStart w:id="16"/>
      <w:r w:rsidR="00011E0A" w:rsidRPr="000D249F">
        <w:t>Many riders for the Pony Express went on to become government workers (</w:t>
      </w:r>
      <w:r w:rsidR="00F63486" w:rsidRPr="000D249F">
        <w:t xml:space="preserve">D. </w:t>
      </w:r>
      <w:r w:rsidR="00011E0A" w:rsidRPr="000D249F">
        <w:t xml:space="preserve">Jones, 2012). </w:t>
      </w:r>
      <w:commentRangeEnd w:id="16"/>
      <w:r w:rsidR="00583FB2">
        <w:rPr>
          <w:rStyle w:val="CommentReference"/>
        </w:rPr>
        <w:commentReference w:id="16"/>
      </w:r>
      <w:r w:rsidRPr="000D249F">
        <w:t xml:space="preserve"> </w:t>
      </w:r>
      <w:r w:rsidR="00FE531E" w:rsidRPr="004E3865">
        <w:lastRenderedPageBreak/>
        <w:t xml:space="preserve">This was true of Uncle Frank who, after </w:t>
      </w:r>
      <w:r w:rsidR="00B776B4" w:rsidRPr="004E3865">
        <w:t>Pony Express days ended</w:t>
      </w:r>
      <w:r w:rsidR="00FE531E" w:rsidRPr="004E3865">
        <w:t>, served as the post-master general for St. Louis</w:t>
      </w:r>
      <w:r w:rsidR="00B776B4" w:rsidRPr="004E3865">
        <w:t>, Missouri</w:t>
      </w:r>
      <w:r w:rsidR="00FE531E" w:rsidRPr="004E3865">
        <w:t>.</w:t>
      </w:r>
      <w:r w:rsidR="006D4D29" w:rsidRPr="000D249F">
        <w:t xml:space="preserve">  </w:t>
      </w:r>
      <w:commentRangeStart w:id="17"/>
      <w:r w:rsidR="006D4D29" w:rsidRPr="008B5513">
        <w:rPr>
          <w:color w:val="552656"/>
        </w:rPr>
        <w:t xml:space="preserve">Pony Express riders were a unique group of young men, “unafraid to take on a challenge and willing to push </w:t>
      </w:r>
      <w:r w:rsidR="007200AE" w:rsidRPr="008B5513">
        <w:rPr>
          <w:color w:val="552656"/>
        </w:rPr>
        <w:t>themselves to the limit” (Baker</w:t>
      </w:r>
      <w:r w:rsidR="006D4D29" w:rsidRPr="008B5513">
        <w:rPr>
          <w:color w:val="552656"/>
        </w:rPr>
        <w:t>, 2013, p</w:t>
      </w:r>
      <w:r w:rsidR="006D2167" w:rsidRPr="008B5513">
        <w:rPr>
          <w:color w:val="552656"/>
        </w:rPr>
        <w:t>. 2</w:t>
      </w:r>
      <w:r w:rsidR="006D4D29" w:rsidRPr="008B5513">
        <w:rPr>
          <w:color w:val="552656"/>
        </w:rPr>
        <w:t>).</w:t>
      </w:r>
      <w:commentRangeEnd w:id="17"/>
      <w:r w:rsidR="008B5513">
        <w:rPr>
          <w:rStyle w:val="CommentReference"/>
        </w:rPr>
        <w:commentReference w:id="17"/>
      </w:r>
      <w:r w:rsidR="007200AE">
        <w:t xml:space="preserve">  </w:t>
      </w:r>
      <w:commentRangeStart w:id="18"/>
      <w:r w:rsidR="007200AE" w:rsidRPr="00BE733F">
        <w:rPr>
          <w:color w:val="552656"/>
        </w:rPr>
        <w:t>Baker</w:t>
      </w:r>
      <w:r w:rsidR="0008515A" w:rsidRPr="00BE733F">
        <w:rPr>
          <w:color w:val="552656"/>
        </w:rPr>
        <w:t xml:space="preserve"> (2013) believes that there will never again be a team of workers as dedicated as were the men of the Pony Express</w:t>
      </w:r>
      <w:r w:rsidR="0008515A" w:rsidRPr="000D249F">
        <w:t>.</w:t>
      </w:r>
      <w:commentRangeEnd w:id="18"/>
      <w:r w:rsidR="00FC778E">
        <w:rPr>
          <w:rStyle w:val="CommentReference"/>
        </w:rPr>
        <w:commentReference w:id="18"/>
      </w:r>
      <w:r w:rsidR="00034996" w:rsidRPr="000D249F">
        <w:t xml:space="preserve">  </w:t>
      </w:r>
      <w:r w:rsidR="002464FC" w:rsidRPr="000D249F">
        <w:t xml:space="preserve"> We’ve all joked about how Uncle Frank’s stories must be exaggerated, but after doing this research I’ve found that his experiences weren’t atypical.</w:t>
      </w:r>
      <w:commentRangeEnd w:id="9"/>
      <w:r w:rsidR="00EE787A">
        <w:rPr>
          <w:rStyle w:val="CommentReference"/>
        </w:rPr>
        <w:commentReference w:id="9"/>
      </w:r>
    </w:p>
    <w:p w14:paraId="482D9E71" w14:textId="77777777" w:rsidR="00BD2DBC" w:rsidRPr="00515A51" w:rsidRDefault="00BD2DBC"/>
    <w:p w14:paraId="08D5DB2E" w14:textId="77777777" w:rsidR="004B1648" w:rsidRPr="004B1648" w:rsidRDefault="004B1648">
      <w:pPr>
        <w:rPr>
          <w:b/>
        </w:rPr>
      </w:pPr>
      <w:r w:rsidRPr="004B1648">
        <w:rPr>
          <w:b/>
        </w:rPr>
        <w:t>Galloping James Clifford, Horse Thief!</w:t>
      </w:r>
    </w:p>
    <w:p w14:paraId="1442AC9E" w14:textId="77777777" w:rsidR="004B1648" w:rsidRDefault="004B1648"/>
    <w:p w14:paraId="1BB4B7AD" w14:textId="1173FC15" w:rsidR="00BD2DBC" w:rsidRPr="00515A51" w:rsidRDefault="00BD2DBC">
      <w:pPr>
        <w:rPr>
          <w:color w:val="000000" w:themeColor="text1"/>
        </w:rPr>
      </w:pPr>
      <w:r w:rsidRPr="000D249F">
        <w:t xml:space="preserve">As it turns out, Uncle Frank wasn’t our only relative who worked with horses in the </w:t>
      </w:r>
      <w:r w:rsidR="00B776B4">
        <w:t>O</w:t>
      </w:r>
      <w:r w:rsidR="00B776B4" w:rsidRPr="000D249F">
        <w:t xml:space="preserve">ld </w:t>
      </w:r>
      <w:r w:rsidR="00B776B4">
        <w:t>W</w:t>
      </w:r>
      <w:r w:rsidR="00B776B4" w:rsidRPr="000D249F">
        <w:t>est</w:t>
      </w:r>
      <w:r w:rsidRPr="000D249F">
        <w:t>.</w:t>
      </w:r>
      <w:r w:rsidR="001B4914" w:rsidRPr="000D249F">
        <w:t xml:space="preserve">  </w:t>
      </w:r>
      <w:commentRangeStart w:id="19"/>
      <w:r w:rsidR="001B4914" w:rsidRPr="008E3205">
        <w:rPr>
          <w:color w:val="552656"/>
        </w:rPr>
        <w:t>One of our ancestors, Galloping James Clifford, was a horse thief in Hannibal, Missouri in 1888 (</w:t>
      </w:r>
      <w:r w:rsidR="00910207" w:rsidRPr="008E3205">
        <w:rPr>
          <w:color w:val="552656"/>
        </w:rPr>
        <w:t>“Horse Thief Strikes Again</w:t>
      </w:r>
      <w:r w:rsidR="001B4914" w:rsidRPr="008E3205">
        <w:rPr>
          <w:color w:val="552656"/>
        </w:rPr>
        <w:t>,</w:t>
      </w:r>
      <w:r w:rsidR="00910207" w:rsidRPr="008E3205">
        <w:rPr>
          <w:color w:val="552656"/>
        </w:rPr>
        <w:t>”</w:t>
      </w:r>
      <w:r w:rsidR="001B4914" w:rsidRPr="008E3205">
        <w:rPr>
          <w:color w:val="552656"/>
        </w:rPr>
        <w:t xml:space="preserve"> 1888).  Sadly</w:t>
      </w:r>
      <w:r w:rsidR="00AF3C67" w:rsidRPr="008E3205">
        <w:rPr>
          <w:color w:val="552656"/>
        </w:rPr>
        <w:t>,</w:t>
      </w:r>
      <w:r w:rsidR="001B4914" w:rsidRPr="008E3205">
        <w:rPr>
          <w:color w:val="552656"/>
        </w:rPr>
        <w:t xml:space="preserve"> this is all we know about him!</w:t>
      </w:r>
      <w:r w:rsidR="00F052E8" w:rsidRPr="008E3205">
        <w:rPr>
          <w:color w:val="552656"/>
        </w:rPr>
        <w:t xml:space="preserve"> </w:t>
      </w:r>
      <w:commentRangeEnd w:id="19"/>
      <w:r w:rsidR="008E3205">
        <w:rPr>
          <w:rStyle w:val="CommentReference"/>
        </w:rPr>
        <w:commentReference w:id="19"/>
      </w:r>
      <w:r w:rsidR="00F052E8" w:rsidRPr="000D249F">
        <w:t xml:space="preserve"> </w:t>
      </w:r>
    </w:p>
    <w:p w14:paraId="67318EA0" w14:textId="77777777" w:rsidR="00572DF2" w:rsidRPr="00515A51" w:rsidRDefault="00572DF2">
      <w:pPr>
        <w:rPr>
          <w:color w:val="000000" w:themeColor="text1"/>
        </w:rPr>
      </w:pPr>
    </w:p>
    <w:p w14:paraId="5CE4E33E" w14:textId="19CED54C" w:rsidR="004B1648" w:rsidRPr="004B1648" w:rsidRDefault="004B1648">
      <w:pPr>
        <w:rPr>
          <w:b/>
        </w:rPr>
      </w:pPr>
      <w:r w:rsidRPr="004B1648">
        <w:rPr>
          <w:b/>
        </w:rPr>
        <w:t xml:space="preserve">Stefan and Anna Kuchar and </w:t>
      </w:r>
      <w:r>
        <w:rPr>
          <w:b/>
        </w:rPr>
        <w:t>the Recipe That Changed the World</w:t>
      </w:r>
    </w:p>
    <w:p w14:paraId="05188176" w14:textId="77777777" w:rsidR="004B1648" w:rsidRDefault="004B1648"/>
    <w:p w14:paraId="2ED4C417" w14:textId="2F71FDC1" w:rsidR="0096625C" w:rsidRPr="00515A51" w:rsidRDefault="004137F5">
      <w:pPr>
        <w:rPr>
          <w:color w:val="000000" w:themeColor="text1"/>
        </w:rPr>
      </w:pPr>
      <w:r w:rsidRPr="000D249F">
        <w:t xml:space="preserve">While some of our relatives were settling the </w:t>
      </w:r>
      <w:r w:rsidR="00B776B4">
        <w:t>W</w:t>
      </w:r>
      <w:r w:rsidR="00B776B4" w:rsidRPr="000D249F">
        <w:t>est</w:t>
      </w:r>
      <w:r w:rsidRPr="000D249F">
        <w:t>, others were arriving in New York and starting businesses.</w:t>
      </w:r>
      <w:r>
        <w:t xml:space="preserve">  </w:t>
      </w:r>
      <w:commentRangeStart w:id="20"/>
      <w:commentRangeStart w:id="21"/>
      <w:r w:rsidR="00DB3A56" w:rsidRPr="008E3205">
        <w:rPr>
          <w:color w:val="552656"/>
        </w:rPr>
        <w:t>Stefan and Anna Kuchar arrived at Ellis Island in the winter of 1898</w:t>
      </w:r>
      <w:r w:rsidR="00F47D49" w:rsidRPr="008E3205">
        <w:rPr>
          <w:color w:val="552656"/>
        </w:rPr>
        <w:t xml:space="preserve"> (Kuchar, 2000)</w:t>
      </w:r>
      <w:r w:rsidR="00DB3A56" w:rsidRPr="008E3205">
        <w:rPr>
          <w:color w:val="552656"/>
        </w:rPr>
        <w:t>.</w:t>
      </w:r>
      <w:commentRangeEnd w:id="20"/>
      <w:r w:rsidR="009D0979">
        <w:rPr>
          <w:rStyle w:val="CommentReference"/>
        </w:rPr>
        <w:commentReference w:id="20"/>
      </w:r>
      <w:r w:rsidR="00DB3A56" w:rsidRPr="008E3205">
        <w:rPr>
          <w:color w:val="552656"/>
        </w:rPr>
        <w:t xml:space="preserve">  The story </w:t>
      </w:r>
      <w:r w:rsidR="008845ED">
        <w:rPr>
          <w:color w:val="552656"/>
        </w:rPr>
        <w:t>of</w:t>
      </w:r>
      <w:r w:rsidR="00DB3A56" w:rsidRPr="008E3205">
        <w:rPr>
          <w:color w:val="552656"/>
        </w:rPr>
        <w:t xml:space="preserve"> Anna carr</w:t>
      </w:r>
      <w:r w:rsidR="008845ED">
        <w:rPr>
          <w:color w:val="552656"/>
        </w:rPr>
        <w:t>ying</w:t>
      </w:r>
      <w:r w:rsidR="00DB3A56" w:rsidRPr="008E3205">
        <w:rPr>
          <w:color w:val="552656"/>
        </w:rPr>
        <w:t xml:space="preserve"> only a single item off the ship</w:t>
      </w:r>
      <w:r w:rsidR="008845ED">
        <w:rPr>
          <w:color w:val="552656"/>
        </w:rPr>
        <w:t>—a small box of cookies—has been passed down through the generations.</w:t>
      </w:r>
      <w:r w:rsidR="00DB3A56" w:rsidRPr="008E3205">
        <w:rPr>
          <w:color w:val="552656"/>
        </w:rPr>
        <w:t xml:space="preserve">  Th</w:t>
      </w:r>
      <w:r w:rsidR="00EC254B">
        <w:rPr>
          <w:color w:val="552656"/>
        </w:rPr>
        <w:t>o</w:t>
      </w:r>
      <w:r w:rsidR="00DB3A56" w:rsidRPr="008E3205">
        <w:rPr>
          <w:color w:val="552656"/>
        </w:rPr>
        <w:t>se cookies were uniquely suited to travel because they were “hard when dry and chewy when moistened” (Kuchar, 2000</w:t>
      </w:r>
      <w:r w:rsidR="009E0517" w:rsidRPr="008E3205">
        <w:rPr>
          <w:color w:val="552656"/>
        </w:rPr>
        <w:t>, p. 25</w:t>
      </w:r>
      <w:r w:rsidR="00DB3A56" w:rsidRPr="008E3205">
        <w:rPr>
          <w:color w:val="552656"/>
        </w:rPr>
        <w:t>).  The simple cookie</w:t>
      </w:r>
      <w:r w:rsidR="00217972" w:rsidRPr="008E3205">
        <w:rPr>
          <w:color w:val="552656"/>
        </w:rPr>
        <w:t xml:space="preserve"> provided the young couple with food as well as memories of home during the long voyage.  The recipe still lives on in Anna’s Famous Poppy Seed Cookies, available at Magda’s Pastries.</w:t>
      </w:r>
      <w:r w:rsidR="00497260" w:rsidRPr="008E3205">
        <w:rPr>
          <w:color w:val="552656"/>
        </w:rPr>
        <w:t xml:space="preserve"> </w:t>
      </w:r>
      <w:commentRangeEnd w:id="21"/>
      <w:r w:rsidR="00C13782" w:rsidRPr="008E3205">
        <w:rPr>
          <w:rStyle w:val="CommentReference"/>
          <w:color w:val="552656"/>
        </w:rPr>
        <w:commentReference w:id="21"/>
      </w:r>
      <w:r w:rsidR="00497260" w:rsidRPr="000D249F">
        <w:t xml:space="preserve"> </w:t>
      </w:r>
      <w:commentRangeStart w:id="22"/>
      <w:r w:rsidR="00497260" w:rsidRPr="000D249F">
        <w:t xml:space="preserve">Magda’s relatives brought countless </w:t>
      </w:r>
      <w:r w:rsidR="00CF57D0" w:rsidRPr="000D249F">
        <w:t xml:space="preserve">other </w:t>
      </w:r>
      <w:r w:rsidR="00497260" w:rsidRPr="000D249F">
        <w:t xml:space="preserve">recipes from Poland, </w:t>
      </w:r>
      <w:r w:rsidR="00CF57D0" w:rsidRPr="000D249F">
        <w:t xml:space="preserve">adding their traditional baking to the cultural tapestry of their new home </w:t>
      </w:r>
      <w:r w:rsidR="009075A6" w:rsidRPr="000D249F">
        <w:t>(</w:t>
      </w:r>
      <w:r w:rsidR="00066D5B" w:rsidRPr="000D249F">
        <w:t>“</w:t>
      </w:r>
      <w:r w:rsidR="00D44B14" w:rsidRPr="000D249F">
        <w:t>The Recipe That Changed the World</w:t>
      </w:r>
      <w:r w:rsidR="009075A6" w:rsidRPr="000D249F">
        <w:t>,</w:t>
      </w:r>
      <w:r w:rsidR="00D44B14" w:rsidRPr="000D249F">
        <w:t>”</w:t>
      </w:r>
      <w:r w:rsidR="009075A6" w:rsidRPr="000D249F">
        <w:t xml:space="preserve"> 2004).</w:t>
      </w:r>
      <w:commentRangeEnd w:id="22"/>
      <w:r w:rsidR="00A85FF1">
        <w:rPr>
          <w:rStyle w:val="CommentReference"/>
        </w:rPr>
        <w:commentReference w:id="22"/>
      </w:r>
      <w:r w:rsidR="00E83C21" w:rsidRPr="000D249F">
        <w:t xml:space="preserve">  </w:t>
      </w:r>
      <w:r w:rsidR="002A359A" w:rsidRPr="000D249F">
        <w:t xml:space="preserve">You can still </w:t>
      </w:r>
      <w:r w:rsidR="007C69AA" w:rsidRPr="000D249F">
        <w:t xml:space="preserve">visit the resting place of Stefan and Anna at the family plot near the Bakersfield church. </w:t>
      </w:r>
      <w:r w:rsidR="007C69AA" w:rsidRPr="00515A51">
        <w:rPr>
          <w:color w:val="000000" w:themeColor="text1"/>
        </w:rPr>
        <w:t xml:space="preserve"> </w:t>
      </w:r>
    </w:p>
    <w:p w14:paraId="6EE4C889" w14:textId="77777777" w:rsidR="0096625C" w:rsidRPr="00515A51" w:rsidRDefault="0096625C">
      <w:pPr>
        <w:rPr>
          <w:color w:val="000000" w:themeColor="text1"/>
        </w:rPr>
      </w:pPr>
    </w:p>
    <w:p w14:paraId="0D9E4BAA" w14:textId="77777777" w:rsidR="00B52E67" w:rsidRDefault="0096625C" w:rsidP="00B52E67">
      <w:pPr>
        <w:jc w:val="center"/>
        <w:rPr>
          <w:color w:val="000000" w:themeColor="text1"/>
        </w:rPr>
      </w:pPr>
      <w:r w:rsidRPr="00515A51">
        <w:rPr>
          <w:noProof/>
          <w:color w:val="552656"/>
        </w:rPr>
        <w:drawing>
          <wp:inline distT="0" distB="0" distL="0" distR="0" wp14:anchorId="4CB3008A" wp14:editId="175C0E45">
            <wp:extent cx="2743200" cy="1826419"/>
            <wp:effectExtent l="0" t="0" r="0" b="2540"/>
            <wp:docPr id="4" name="Picture 4" descr="../Downloads/church-2140714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hurch-2140714_128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3237" cy="1833102"/>
                    </a:xfrm>
                    <a:prstGeom prst="rect">
                      <a:avLst/>
                    </a:prstGeom>
                    <a:noFill/>
                    <a:ln>
                      <a:noFill/>
                    </a:ln>
                  </pic:spPr>
                </pic:pic>
              </a:graphicData>
            </a:graphic>
          </wp:inline>
        </w:drawing>
      </w:r>
    </w:p>
    <w:p w14:paraId="777925C7" w14:textId="0B1B04CB" w:rsidR="0096625C" w:rsidRPr="00605B52" w:rsidRDefault="00B52E67" w:rsidP="00605B52">
      <w:pPr>
        <w:ind w:left="2160" w:right="1800"/>
        <w:rPr>
          <w:rFonts w:ascii="Lato" w:hAnsi="Lato"/>
          <w:color w:val="000000" w:themeColor="text1"/>
          <w:sz w:val="20"/>
          <w:szCs w:val="20"/>
        </w:rPr>
      </w:pPr>
      <w:commentRangeStart w:id="23"/>
      <w:r w:rsidRPr="004816A8">
        <w:rPr>
          <w:rFonts w:ascii="Lato" w:hAnsi="Lato"/>
          <w:color w:val="000000" w:themeColor="text1"/>
          <w:sz w:val="20"/>
          <w:szCs w:val="20"/>
        </w:rPr>
        <w:t xml:space="preserve">Figure 2. </w:t>
      </w:r>
      <w:r w:rsidR="00E573DA" w:rsidRPr="004816A8">
        <w:rPr>
          <w:rFonts w:ascii="Lato" w:hAnsi="Lato"/>
          <w:color w:val="000000" w:themeColor="text1"/>
          <w:sz w:val="20"/>
          <w:szCs w:val="20"/>
        </w:rPr>
        <w:t xml:space="preserve">Untitled </w:t>
      </w:r>
      <w:r w:rsidR="00605B52" w:rsidRPr="004816A8">
        <w:rPr>
          <w:rFonts w:ascii="Lato" w:hAnsi="Lato"/>
          <w:color w:val="000000" w:themeColor="text1"/>
          <w:sz w:val="20"/>
          <w:szCs w:val="20"/>
        </w:rPr>
        <w:t>p</w:t>
      </w:r>
      <w:r w:rsidR="00E573DA" w:rsidRPr="004816A8">
        <w:rPr>
          <w:rFonts w:ascii="Lato" w:hAnsi="Lato"/>
          <w:color w:val="000000" w:themeColor="text1"/>
          <w:sz w:val="20"/>
          <w:szCs w:val="20"/>
        </w:rPr>
        <w:t xml:space="preserve">hotograph of </w:t>
      </w:r>
      <w:r w:rsidR="00605B52" w:rsidRPr="004816A8">
        <w:rPr>
          <w:rFonts w:ascii="Lato" w:hAnsi="Lato"/>
          <w:color w:val="000000" w:themeColor="text1"/>
          <w:sz w:val="20"/>
          <w:szCs w:val="20"/>
        </w:rPr>
        <w:t xml:space="preserve">the </w:t>
      </w:r>
      <w:r w:rsidR="004137F5" w:rsidRPr="004816A8">
        <w:rPr>
          <w:rFonts w:ascii="Lato" w:hAnsi="Lato"/>
          <w:color w:val="000000" w:themeColor="text1"/>
          <w:sz w:val="20"/>
          <w:szCs w:val="20"/>
        </w:rPr>
        <w:t xml:space="preserve">Bakersfield </w:t>
      </w:r>
      <w:r w:rsidR="00605B52" w:rsidRPr="004816A8">
        <w:rPr>
          <w:rFonts w:ascii="Lato" w:hAnsi="Lato"/>
          <w:color w:val="000000" w:themeColor="text1"/>
          <w:sz w:val="20"/>
          <w:szCs w:val="20"/>
        </w:rPr>
        <w:t>c</w:t>
      </w:r>
      <w:r w:rsidR="00E573DA" w:rsidRPr="004816A8">
        <w:rPr>
          <w:rFonts w:ascii="Lato" w:hAnsi="Lato"/>
          <w:color w:val="000000" w:themeColor="text1"/>
          <w:sz w:val="20"/>
          <w:szCs w:val="20"/>
        </w:rPr>
        <w:t>hurch</w:t>
      </w:r>
      <w:r w:rsidRPr="004816A8">
        <w:rPr>
          <w:rFonts w:ascii="Lato" w:hAnsi="Lato"/>
          <w:color w:val="000000" w:themeColor="text1"/>
          <w:sz w:val="20"/>
          <w:szCs w:val="20"/>
        </w:rPr>
        <w:t xml:space="preserve">.  </w:t>
      </w:r>
      <w:r w:rsidR="00605B52" w:rsidRPr="004816A8">
        <w:rPr>
          <w:rFonts w:ascii="Lato" w:hAnsi="Lato"/>
          <w:color w:val="000000" w:themeColor="text1"/>
          <w:sz w:val="20"/>
          <w:szCs w:val="20"/>
        </w:rPr>
        <w:t xml:space="preserve">This shows </w:t>
      </w:r>
      <w:r w:rsidRPr="004816A8">
        <w:rPr>
          <w:rFonts w:ascii="Lato" w:hAnsi="Lato"/>
          <w:color w:val="000000" w:themeColor="text1"/>
          <w:sz w:val="20"/>
          <w:szCs w:val="20"/>
        </w:rPr>
        <w:t xml:space="preserve">Stefan and Anna Kuchar’s </w:t>
      </w:r>
      <w:r w:rsidR="00605B52" w:rsidRPr="004816A8">
        <w:rPr>
          <w:rFonts w:ascii="Lato" w:hAnsi="Lato"/>
          <w:color w:val="000000" w:themeColor="text1"/>
          <w:sz w:val="20"/>
          <w:szCs w:val="20"/>
        </w:rPr>
        <w:t xml:space="preserve">final </w:t>
      </w:r>
      <w:r w:rsidRPr="004816A8">
        <w:rPr>
          <w:rFonts w:ascii="Lato" w:hAnsi="Lato"/>
          <w:color w:val="000000" w:themeColor="text1"/>
          <w:sz w:val="20"/>
          <w:szCs w:val="20"/>
        </w:rPr>
        <w:t>resting place (</w:t>
      </w:r>
      <w:r w:rsidR="00C541F8" w:rsidRPr="004816A8">
        <w:rPr>
          <w:rFonts w:ascii="Lato" w:hAnsi="Lato"/>
          <w:color w:val="000000" w:themeColor="text1"/>
          <w:sz w:val="20"/>
          <w:szCs w:val="20"/>
        </w:rPr>
        <w:t>n.d.)</w:t>
      </w:r>
      <w:r w:rsidRPr="004816A8">
        <w:rPr>
          <w:rFonts w:ascii="Lato" w:hAnsi="Lato"/>
          <w:color w:val="000000" w:themeColor="text1"/>
          <w:sz w:val="20"/>
          <w:szCs w:val="20"/>
        </w:rPr>
        <w:t>.</w:t>
      </w:r>
      <w:commentRangeEnd w:id="23"/>
      <w:r w:rsidR="007B40A1">
        <w:rPr>
          <w:rStyle w:val="CommentReference"/>
        </w:rPr>
        <w:commentReference w:id="23"/>
      </w:r>
    </w:p>
    <w:p w14:paraId="4A16213D" w14:textId="77777777" w:rsidR="004137F5" w:rsidRPr="00515A51" w:rsidRDefault="004137F5" w:rsidP="004137F5">
      <w:pPr>
        <w:jc w:val="center"/>
        <w:rPr>
          <w:color w:val="000000" w:themeColor="text1"/>
        </w:rPr>
      </w:pPr>
    </w:p>
    <w:p w14:paraId="275CECD3" w14:textId="77777777" w:rsidR="007F238B" w:rsidRDefault="007F238B">
      <w:pPr>
        <w:rPr>
          <w:b/>
        </w:rPr>
      </w:pPr>
    </w:p>
    <w:p w14:paraId="32F61FAA" w14:textId="77777777" w:rsidR="007F238B" w:rsidRDefault="007F238B">
      <w:pPr>
        <w:rPr>
          <w:b/>
        </w:rPr>
      </w:pPr>
    </w:p>
    <w:p w14:paraId="2ED974F1" w14:textId="4C8B0591" w:rsidR="004B1648" w:rsidRPr="007F667A" w:rsidRDefault="00756B60">
      <w:r w:rsidRPr="00515A51">
        <w:rPr>
          <w:i/>
        </w:rPr>
        <w:t xml:space="preserve"> </w:t>
      </w:r>
      <w:r w:rsidR="004B1648" w:rsidRPr="004B1648">
        <w:rPr>
          <w:b/>
        </w:rPr>
        <w:t>Grandpa Walsh, Firefighter!</w:t>
      </w:r>
    </w:p>
    <w:p w14:paraId="1B18B4BE" w14:textId="77777777" w:rsidR="004B1648" w:rsidRDefault="004B1648"/>
    <w:p w14:paraId="76400FAC" w14:textId="7A01809A" w:rsidR="00D27C68" w:rsidRPr="00515A51" w:rsidRDefault="009C6843">
      <w:commentRangeStart w:id="24"/>
      <w:r>
        <w:lastRenderedPageBreak/>
        <w:t>Grandpa Patrick Walsh spent his days battlin</w:t>
      </w:r>
      <w:r w:rsidR="004F50A1">
        <w:t>g the city’s blazes in the 1920</w:t>
      </w:r>
      <w:r>
        <w:t xml:space="preserve">s.  </w:t>
      </w:r>
      <w:commentRangeStart w:id="25"/>
      <w:r>
        <w:rPr>
          <w:rStyle w:val="marker"/>
        </w:rPr>
        <w:t>He was a noted story</w:t>
      </w:r>
      <w:r w:rsidR="00B776B4">
        <w:rPr>
          <w:rStyle w:val="marker"/>
        </w:rPr>
        <w:t>-</w:t>
      </w:r>
      <w:r>
        <w:rPr>
          <w:rStyle w:val="marker"/>
        </w:rPr>
        <w:t>teller and shared many stories about fighting fires with fire engines drawn by a team of horses. (A. Jones, 2014)</w:t>
      </w:r>
      <w:r>
        <w:t>.</w:t>
      </w:r>
      <w:commentRangeEnd w:id="25"/>
      <w:r w:rsidR="00A60C6C">
        <w:rPr>
          <w:rStyle w:val="CommentReference"/>
        </w:rPr>
        <w:commentReference w:id="25"/>
      </w:r>
      <w:r>
        <w:t xml:space="preserve">  The horses were beloved for their fearlessness and dedication. </w:t>
      </w:r>
      <w:r>
        <w:rPr>
          <w:rStyle w:val="marker"/>
        </w:rPr>
        <w:t>“A fire horse was a dedicated creature, and it was always a sad event in any company when a veteran steed was forced to retire” (West, 2011, p. 131)</w:t>
      </w:r>
      <w:r>
        <w:t xml:space="preserve">.  Grandpa Walsh worked long hard days with few breaks, but this was typical.  </w:t>
      </w:r>
      <w:commentRangeStart w:id="26"/>
      <w:r>
        <w:rPr>
          <w:rStyle w:val="marker"/>
        </w:rPr>
        <w:t xml:space="preserve">A firefighter in New York City in the 1920s spent nine of </w:t>
      </w:r>
      <w:r w:rsidR="008E2836">
        <w:rPr>
          <w:rStyle w:val="marker"/>
        </w:rPr>
        <w:t>10</w:t>
      </w:r>
      <w:r>
        <w:rPr>
          <w:rStyle w:val="marker"/>
        </w:rPr>
        <w:t xml:space="preserve"> days on the job.  Day number </w:t>
      </w:r>
      <w:r w:rsidR="008E2836">
        <w:rPr>
          <w:rStyle w:val="marker"/>
        </w:rPr>
        <w:t>10</w:t>
      </w:r>
      <w:r>
        <w:rPr>
          <w:rStyle w:val="marker"/>
        </w:rPr>
        <w:t xml:space="preserve"> was for catching up with family, friends, and neighbors (West, 2011)</w:t>
      </w:r>
      <w:r>
        <w:t>.</w:t>
      </w:r>
      <w:commentRangeEnd w:id="26"/>
      <w:r w:rsidR="0078565F">
        <w:rPr>
          <w:rStyle w:val="CommentReference"/>
        </w:rPr>
        <w:commentReference w:id="26"/>
      </w:r>
      <w:r>
        <w:t>  Interestingly, I was able to learn what inspired Grandpa Walsh to pursue this career.</w:t>
      </w:r>
      <w:commentRangeEnd w:id="24"/>
      <w:r w:rsidR="00D20396">
        <w:rPr>
          <w:rStyle w:val="CommentReference"/>
        </w:rPr>
        <w:commentReference w:id="24"/>
      </w:r>
      <w:r w:rsidR="00F14AC0" w:rsidRPr="000D249F">
        <w:t xml:space="preserve"> </w:t>
      </w:r>
    </w:p>
    <w:p w14:paraId="0E16E5A7" w14:textId="77777777" w:rsidR="00D27C68" w:rsidRPr="00515A51" w:rsidRDefault="00D27C68"/>
    <w:p w14:paraId="1EA4FDFC" w14:textId="25FE9EA3" w:rsidR="00B478CE" w:rsidRPr="000D249F" w:rsidRDefault="00F2571F">
      <w:commentRangeStart w:id="27"/>
      <w:r w:rsidRPr="00DC24CB">
        <w:rPr>
          <w:color w:val="552656"/>
        </w:rPr>
        <w:t xml:space="preserve">The </w:t>
      </w:r>
      <w:r w:rsidR="00DF0D94" w:rsidRPr="00DC24CB">
        <w:rPr>
          <w:color w:val="552656"/>
        </w:rPr>
        <w:t xml:space="preserve">Triangle Shirtwaist Company factory in New York City burned on March 25, 1911, killing 145 workers.  It proved to be a turning point in industrial history.  </w:t>
      </w:r>
      <w:r w:rsidR="00F607AB" w:rsidRPr="00DC24CB">
        <w:rPr>
          <w:color w:val="552656"/>
        </w:rPr>
        <w:t>After the tragedy, it was revealed that many of the deaths could have been prevented if the company had included basic safety features and practices in its routines, including the presence of multiple ways to exit the building as well as maintenance of firefighting equipment.  The physical design of the factory also contributed to the loss of life in this fire.  The fire raised a number of questions about factory conditions</w:t>
      </w:r>
      <w:r w:rsidR="00DF0D94" w:rsidRPr="00DC24CB">
        <w:rPr>
          <w:color w:val="552656"/>
        </w:rPr>
        <w:t xml:space="preserve"> (Marlowe, 1911).</w:t>
      </w:r>
      <w:r w:rsidR="002136A1" w:rsidRPr="00DC24CB">
        <w:rPr>
          <w:color w:val="552656"/>
        </w:rPr>
        <w:t xml:space="preserve">  </w:t>
      </w:r>
      <w:commentRangeEnd w:id="27"/>
      <w:r w:rsidR="00DC24CB" w:rsidRPr="00DC24CB">
        <w:rPr>
          <w:rStyle w:val="CommentReference"/>
          <w:color w:val="552656"/>
        </w:rPr>
        <w:commentReference w:id="27"/>
      </w:r>
      <w:r w:rsidR="002136A1" w:rsidRPr="000D249F">
        <w:t>P</w:t>
      </w:r>
      <w:r w:rsidR="002A0437" w:rsidRPr="000D249F">
        <w:t xml:space="preserve">atrick, still a young boy at the time, </w:t>
      </w:r>
      <w:r w:rsidR="002136A1" w:rsidRPr="000D249F">
        <w:t xml:space="preserve">witnessed the devastation </w:t>
      </w:r>
      <w:r w:rsidR="00B776B4" w:rsidRPr="000D249F">
        <w:t>first</w:t>
      </w:r>
      <w:r w:rsidR="00B776B4">
        <w:t>-</w:t>
      </w:r>
      <w:r w:rsidR="002136A1" w:rsidRPr="000D249F">
        <w:t xml:space="preserve">hand.  </w:t>
      </w:r>
      <w:r w:rsidR="002A0437" w:rsidRPr="000D249F">
        <w:t>Later, he would write about the experience in his journal</w:t>
      </w:r>
      <w:r w:rsidR="00B776B4">
        <w:t xml:space="preserve">, describing </w:t>
      </w:r>
      <w:r w:rsidR="002A0437" w:rsidRPr="000D249F">
        <w:t>how it inspired him to become a firefighter</w:t>
      </w:r>
      <w:r w:rsidR="002136A1" w:rsidRPr="000D249F">
        <w:t>.</w:t>
      </w:r>
      <w:r w:rsidR="008A017B" w:rsidRPr="000D249F">
        <w:t xml:space="preserve"> </w:t>
      </w:r>
      <w:r w:rsidR="00F14AC0" w:rsidRPr="000D249F">
        <w:t xml:space="preserve"> </w:t>
      </w:r>
    </w:p>
    <w:p w14:paraId="5D682021" w14:textId="77777777" w:rsidR="00C3281F" w:rsidRPr="00515A51" w:rsidRDefault="00C3281F">
      <w:pPr>
        <w:rPr>
          <w:color w:val="552656"/>
        </w:rPr>
      </w:pPr>
    </w:p>
    <w:p w14:paraId="0D05FF34" w14:textId="43209ED8" w:rsidR="004137F5" w:rsidRDefault="00833CC4">
      <w:r w:rsidRPr="000D249F">
        <w:t>However, Grandpa</w:t>
      </w:r>
      <w:r w:rsidR="00C3281F" w:rsidRPr="000D249F">
        <w:t xml:space="preserve"> Walsh’s life in New York wasn’t always filled with daring; </w:t>
      </w:r>
      <w:r w:rsidR="0028022F" w:rsidRPr="000D249F">
        <w:t>there was also fun to be had</w:t>
      </w:r>
      <w:r w:rsidR="00C3281F" w:rsidRPr="000D249F">
        <w:t>.  We may take leisure time for granted now, but at the turn of the 20</w:t>
      </w:r>
      <w:r w:rsidR="00C3281F" w:rsidRPr="000D249F">
        <w:rPr>
          <w:vertAlign w:val="superscript"/>
        </w:rPr>
        <w:t>th</w:t>
      </w:r>
      <w:r w:rsidR="00C3281F" w:rsidRPr="000D249F">
        <w:t xml:space="preserve"> </w:t>
      </w:r>
      <w:r w:rsidR="00B776B4">
        <w:t>C</w:t>
      </w:r>
      <w:r w:rsidR="00B776B4" w:rsidRPr="000D249F">
        <w:t>entury</w:t>
      </w:r>
      <w:r w:rsidR="00B2545A" w:rsidRPr="000D249F">
        <w:t>,</w:t>
      </w:r>
      <w:r w:rsidR="00C3281F" w:rsidRPr="000D249F">
        <w:t xml:space="preserve"> it was </w:t>
      </w:r>
      <w:r w:rsidR="00D07A07" w:rsidRPr="000D249F">
        <w:t>still a relatively new</w:t>
      </w:r>
      <w:r w:rsidR="00C3281F" w:rsidRPr="000D249F">
        <w:t xml:space="preserve"> idea.  </w:t>
      </w:r>
      <w:commentRangeStart w:id="28"/>
      <w:r w:rsidR="00C3281F" w:rsidRPr="000D249F">
        <w:t xml:space="preserve">Progressive labor laws and an increased attention to worker well-being meant that people were beginning to have more free time </w:t>
      </w:r>
      <w:r w:rsidR="0040242B">
        <w:t>than they did during</w:t>
      </w:r>
      <w:r w:rsidR="00C3281F" w:rsidRPr="000D249F">
        <w:t xml:space="preserve"> previous generations (</w:t>
      </w:r>
      <w:r w:rsidR="00B22A95" w:rsidRPr="000D249F">
        <w:t>S</w:t>
      </w:r>
      <w:r w:rsidR="004B1B91" w:rsidRPr="000D249F">
        <w:t>cott</w:t>
      </w:r>
      <w:r w:rsidR="00B22A95" w:rsidRPr="000D249F">
        <w:t xml:space="preserve"> &amp; Brown, 2011).</w:t>
      </w:r>
      <w:commentRangeEnd w:id="28"/>
      <w:r w:rsidR="006E467D">
        <w:rPr>
          <w:rStyle w:val="CommentReference"/>
        </w:rPr>
        <w:commentReference w:id="28"/>
      </w:r>
      <w:r w:rsidR="00C3281F" w:rsidRPr="000D249F">
        <w:t xml:space="preserve">  For our family, this meant trips to one of the most popular attractions of the day.</w:t>
      </w:r>
      <w:r w:rsidR="003B2702" w:rsidRPr="000D249F">
        <w:t xml:space="preserve">  </w:t>
      </w:r>
      <w:commentRangeStart w:id="29"/>
      <w:r w:rsidR="001A6A3B" w:rsidRPr="00F64F86">
        <w:rPr>
          <w:color w:val="552656"/>
        </w:rPr>
        <w:t>Hard</w:t>
      </w:r>
      <w:r w:rsidR="0040242B">
        <w:rPr>
          <w:color w:val="552656"/>
        </w:rPr>
        <w:t>-</w:t>
      </w:r>
      <w:r w:rsidR="001A6A3B" w:rsidRPr="00F64F86">
        <w:rPr>
          <w:color w:val="552656"/>
        </w:rPr>
        <w:t>working New Yorkers in the 1930s made frequent trips to Coney Island to enjoy a day at the beach (Cox, 1979).</w:t>
      </w:r>
      <w:commentRangeEnd w:id="29"/>
      <w:r w:rsidR="00F64F86">
        <w:rPr>
          <w:rStyle w:val="CommentReference"/>
        </w:rPr>
        <w:commentReference w:id="29"/>
      </w:r>
      <w:r w:rsidR="001A6A3B" w:rsidRPr="000D249F">
        <w:t xml:space="preserve">  </w:t>
      </w:r>
    </w:p>
    <w:p w14:paraId="62479B31" w14:textId="77777777" w:rsidR="004137F5" w:rsidRDefault="004137F5"/>
    <w:p w14:paraId="7EA58586" w14:textId="38E0942B" w:rsidR="00C3281F" w:rsidRPr="000D249F" w:rsidRDefault="003B2702">
      <w:commentRangeStart w:id="30"/>
      <w:commentRangeStart w:id="31"/>
      <w:r w:rsidRPr="007F00A4">
        <w:rPr>
          <w:color w:val="552656"/>
        </w:rPr>
        <w:t xml:space="preserve">Grandpa Walsh told stories of bringing my mother and her brothers on weekend excursions to Coney Island in the 1930s.  They escaped the oppressive August heat of Brooklyn for a chance to enjoy the surf as well as </w:t>
      </w:r>
      <w:r w:rsidR="008845ED">
        <w:rPr>
          <w:color w:val="552656"/>
        </w:rPr>
        <w:t xml:space="preserve">to </w:t>
      </w:r>
      <w:r w:rsidRPr="007F00A4">
        <w:rPr>
          <w:color w:val="552656"/>
        </w:rPr>
        <w:t>ride the roller coaster and other attractions</w:t>
      </w:r>
      <w:r w:rsidR="00206222" w:rsidRPr="007F00A4">
        <w:rPr>
          <w:color w:val="552656"/>
        </w:rPr>
        <w:t xml:space="preserve"> (</w:t>
      </w:r>
      <w:r w:rsidR="00F216B4" w:rsidRPr="007F00A4">
        <w:rPr>
          <w:color w:val="552656"/>
        </w:rPr>
        <w:t xml:space="preserve">P. Walsh, </w:t>
      </w:r>
      <w:r w:rsidR="00206222" w:rsidRPr="007F00A4">
        <w:rPr>
          <w:color w:val="552656"/>
        </w:rPr>
        <w:t>personal communication</w:t>
      </w:r>
      <w:r w:rsidR="00F216B4" w:rsidRPr="007F00A4">
        <w:rPr>
          <w:color w:val="552656"/>
        </w:rPr>
        <w:t>, December 25, 1972</w:t>
      </w:r>
      <w:r w:rsidR="00206222" w:rsidRPr="007F00A4">
        <w:rPr>
          <w:color w:val="552656"/>
        </w:rPr>
        <w:t>)</w:t>
      </w:r>
      <w:r w:rsidRPr="007F00A4">
        <w:rPr>
          <w:color w:val="552656"/>
        </w:rPr>
        <w:t xml:space="preserve">.  </w:t>
      </w:r>
      <w:commentRangeEnd w:id="30"/>
      <w:r w:rsidR="00DE3260">
        <w:rPr>
          <w:rStyle w:val="CommentReference"/>
        </w:rPr>
        <w:commentReference w:id="30"/>
      </w:r>
      <w:r w:rsidRPr="007F00A4">
        <w:rPr>
          <w:color w:val="552656"/>
        </w:rPr>
        <w:t>Historian Richard Cox</w:t>
      </w:r>
      <w:r w:rsidR="00380A09">
        <w:rPr>
          <w:color w:val="552656"/>
        </w:rPr>
        <w:t>,</w:t>
      </w:r>
      <w:r w:rsidRPr="007F00A4">
        <w:rPr>
          <w:color w:val="552656"/>
        </w:rPr>
        <w:t xml:space="preserve"> (1979) tells us “After the 1920s, when trolleys and trains linked Coney Island to the rest of </w:t>
      </w:r>
      <w:r w:rsidR="00280941" w:rsidRPr="007F00A4">
        <w:rPr>
          <w:color w:val="552656"/>
        </w:rPr>
        <w:t>the city, a vast cross-section of New Yorkers gained access to its beaches, its rides, and its hoopla.  By 1920, Coney Island had become a weekly destination for millions of city dwellers” (p.137).</w:t>
      </w:r>
      <w:r w:rsidR="005A02DE" w:rsidRPr="007F00A4">
        <w:rPr>
          <w:color w:val="552656"/>
        </w:rPr>
        <w:t xml:space="preserve">  </w:t>
      </w:r>
      <w:commentRangeEnd w:id="31"/>
      <w:r w:rsidR="007F00A4">
        <w:rPr>
          <w:rStyle w:val="CommentReference"/>
        </w:rPr>
        <w:commentReference w:id="31"/>
      </w:r>
      <w:r w:rsidR="005A02DE" w:rsidRPr="000D249F">
        <w:t xml:space="preserve">As New York City continued to grow and become more crowded, many of our relatives moved and </w:t>
      </w:r>
      <w:r w:rsidR="00B22A95" w:rsidRPr="000D249F">
        <w:t xml:space="preserve">put </w:t>
      </w:r>
      <w:r w:rsidR="005A02DE" w:rsidRPr="000D249F">
        <w:t xml:space="preserve">down roots elsewhere. </w:t>
      </w:r>
      <w:commentRangeStart w:id="32"/>
      <w:r w:rsidR="005A02DE" w:rsidRPr="000D249F">
        <w:t>The post-war industrial boom made family cars and homes more affordable, and relocating to different parts of the country was easier than ever (</w:t>
      </w:r>
      <w:r w:rsidR="00B22A95" w:rsidRPr="000D249F">
        <w:t>C. Klein &amp; L. Klein, 2002</w:t>
      </w:r>
      <w:r w:rsidR="005A02DE" w:rsidRPr="000D249F">
        <w:t>).</w:t>
      </w:r>
      <w:r w:rsidRPr="000D249F">
        <w:t xml:space="preserve"> </w:t>
      </w:r>
      <w:commentRangeEnd w:id="32"/>
      <w:r w:rsidR="0085438B">
        <w:rPr>
          <w:rStyle w:val="CommentReference"/>
        </w:rPr>
        <w:commentReference w:id="32"/>
      </w:r>
    </w:p>
    <w:p w14:paraId="240EE067" w14:textId="77777777" w:rsidR="009C4682" w:rsidRPr="00515A51" w:rsidRDefault="009C4682">
      <w:pPr>
        <w:rPr>
          <w:color w:val="552656"/>
        </w:rPr>
      </w:pPr>
    </w:p>
    <w:p w14:paraId="0C617793" w14:textId="77777777" w:rsidR="007F667A" w:rsidRDefault="007F667A">
      <w:pPr>
        <w:rPr>
          <w:b/>
        </w:rPr>
      </w:pPr>
    </w:p>
    <w:p w14:paraId="12350B76" w14:textId="77777777" w:rsidR="007F667A" w:rsidRDefault="007F667A">
      <w:pPr>
        <w:rPr>
          <w:b/>
        </w:rPr>
      </w:pPr>
    </w:p>
    <w:p w14:paraId="1805652B" w14:textId="77777777" w:rsidR="007F667A" w:rsidRDefault="007F667A">
      <w:pPr>
        <w:rPr>
          <w:b/>
        </w:rPr>
      </w:pPr>
    </w:p>
    <w:p w14:paraId="668CDD29" w14:textId="77777777" w:rsidR="004B1648" w:rsidRPr="004B1648" w:rsidRDefault="004B1648">
      <w:pPr>
        <w:rPr>
          <w:b/>
        </w:rPr>
      </w:pPr>
      <w:r w:rsidRPr="004B1648">
        <w:rPr>
          <w:b/>
        </w:rPr>
        <w:t>Great Aunt Lucy and the Civil Rights Movement</w:t>
      </w:r>
    </w:p>
    <w:p w14:paraId="2AA81BE9" w14:textId="77777777" w:rsidR="004B1648" w:rsidRDefault="004B1648"/>
    <w:p w14:paraId="69C3A0CA" w14:textId="771AFD0A" w:rsidR="009C4682" w:rsidRPr="000D249F" w:rsidRDefault="009C4682">
      <w:commentRangeStart w:id="33"/>
      <w:r w:rsidRPr="002E77E4">
        <w:rPr>
          <w:color w:val="552656"/>
        </w:rPr>
        <w:lastRenderedPageBreak/>
        <w:t>We all know that Great Aunt Lucy lived her entire life in Washington</w:t>
      </w:r>
      <w:r w:rsidR="00434547">
        <w:rPr>
          <w:color w:val="552656"/>
        </w:rPr>
        <w:t>,</w:t>
      </w:r>
      <w:r w:rsidRPr="002E77E4">
        <w:rPr>
          <w:color w:val="552656"/>
        </w:rPr>
        <w:t xml:space="preserve"> DC, our nation’s capital.</w:t>
      </w:r>
      <w:commentRangeEnd w:id="33"/>
      <w:r w:rsidR="002E77E4">
        <w:rPr>
          <w:rStyle w:val="CommentReference"/>
        </w:rPr>
        <w:commentReference w:id="33"/>
      </w:r>
      <w:r w:rsidR="00D81477" w:rsidRPr="000D249F">
        <w:t xml:space="preserve">  </w:t>
      </w:r>
      <w:r w:rsidR="0040242B">
        <w:t xml:space="preserve">However, </w:t>
      </w:r>
      <w:r w:rsidR="00D81477" w:rsidRPr="000D249F">
        <w:t xml:space="preserve">did you know </w:t>
      </w:r>
      <w:r w:rsidR="00B614D3" w:rsidRPr="000D249F">
        <w:t xml:space="preserve">that she </w:t>
      </w:r>
      <w:r w:rsidR="00D81477" w:rsidRPr="000D249F">
        <w:t>participated in the March on Washington in 1963</w:t>
      </w:r>
      <w:r w:rsidR="004C076F" w:rsidRPr="000D249F">
        <w:t xml:space="preserve"> </w:t>
      </w:r>
      <w:r w:rsidR="0040242B">
        <w:t xml:space="preserve">where she </w:t>
      </w:r>
      <w:r w:rsidR="0040242B" w:rsidRPr="000D249F">
        <w:t xml:space="preserve">saw </w:t>
      </w:r>
      <w:r w:rsidR="0040242B">
        <w:t xml:space="preserve">and heard </w:t>
      </w:r>
      <w:r w:rsidR="004C076F" w:rsidRPr="000D249F">
        <w:t>Martin Luther King</w:t>
      </w:r>
      <w:r w:rsidR="0040242B">
        <w:t>,</w:t>
      </w:r>
      <w:r w:rsidR="004C076F" w:rsidRPr="000D249F">
        <w:t xml:space="preserve"> Jr.</w:t>
      </w:r>
      <w:r w:rsidR="0040242B">
        <w:t>,</w:t>
      </w:r>
      <w:r w:rsidR="004C076F" w:rsidRPr="000D249F">
        <w:t xml:space="preserve"> speak</w:t>
      </w:r>
      <w:r w:rsidR="000B58F9" w:rsidRPr="000D249F">
        <w:t>?</w:t>
      </w:r>
      <w:r w:rsidR="00D81477" w:rsidRPr="000D249F">
        <w:t xml:space="preserve">  On August 28, 1963</w:t>
      </w:r>
      <w:r w:rsidR="00B2545A" w:rsidRPr="000D249F">
        <w:t>,</w:t>
      </w:r>
      <w:r w:rsidR="00D81477" w:rsidRPr="000D249F">
        <w:t xml:space="preserve"> more than 250,000 people flooded Washington</w:t>
      </w:r>
      <w:r w:rsidR="00434547">
        <w:t>,</w:t>
      </w:r>
      <w:r w:rsidR="00D81477" w:rsidRPr="000D249F">
        <w:t xml:space="preserve"> DC to march in support of the Civil Rights Movement.  </w:t>
      </w:r>
      <w:commentRangeStart w:id="34"/>
      <w:r w:rsidR="00092A94" w:rsidRPr="000D249F">
        <w:t xml:space="preserve">Marchers </w:t>
      </w:r>
      <w:r w:rsidR="000617D0" w:rsidRPr="000D249F">
        <w:t>traveled to the capital by all manner of transportation—some covering hundreds of miles to make it from cities like Milwaukee and St. Louis</w:t>
      </w:r>
      <w:r w:rsidR="00776E4F" w:rsidRPr="000D249F">
        <w:t xml:space="preserve"> (Porter, n.d.). </w:t>
      </w:r>
      <w:commentRangeEnd w:id="34"/>
      <w:r w:rsidR="00726DE1">
        <w:rPr>
          <w:rStyle w:val="CommentReference"/>
        </w:rPr>
        <w:commentReference w:id="34"/>
      </w:r>
      <w:r w:rsidR="00776E4F" w:rsidRPr="000D249F">
        <w:t xml:space="preserve"> </w:t>
      </w:r>
      <w:r w:rsidR="00D81477" w:rsidRPr="000D249F">
        <w:t xml:space="preserve">Aunt Lucy joined with marchers, who had gathered from across the country, to demand equal rights for African Americans.  </w:t>
      </w:r>
      <w:commentRangeStart w:id="35"/>
      <w:r w:rsidR="00D81477" w:rsidRPr="000D249F">
        <w:t>Th</w:t>
      </w:r>
      <w:r w:rsidR="0083348D" w:rsidRPr="000D249F">
        <w:t xml:space="preserve">e </w:t>
      </w:r>
      <w:r w:rsidR="00D81477" w:rsidRPr="000D249F">
        <w:t xml:space="preserve">march </w:t>
      </w:r>
      <w:r w:rsidR="0083348D" w:rsidRPr="000D249F">
        <w:t>had</w:t>
      </w:r>
      <w:r w:rsidR="00D81477" w:rsidRPr="000D249F">
        <w:t xml:space="preserve"> many goals, but some of the main ones were to compel the government to pass meaningful civil rights legislation, eliminate the segregation of schools, </w:t>
      </w:r>
      <w:r w:rsidR="00081569" w:rsidRPr="000D249F">
        <w:t xml:space="preserve">and </w:t>
      </w:r>
      <w:r w:rsidR="00D81477" w:rsidRPr="000D249F">
        <w:t>prohibit racial discrimination in hirin</w:t>
      </w:r>
      <w:r w:rsidR="003D6586" w:rsidRPr="000D249F">
        <w:t>g (</w:t>
      </w:r>
      <w:r w:rsidR="00B22A95" w:rsidRPr="000D249F">
        <w:t xml:space="preserve">Jackson, Munroe, &amp; </w:t>
      </w:r>
      <w:r w:rsidR="00796074" w:rsidRPr="000D249F">
        <w:t>Cunniff, 2015</w:t>
      </w:r>
      <w:r w:rsidR="003D6586" w:rsidRPr="000D249F">
        <w:t>).</w:t>
      </w:r>
      <w:commentRangeEnd w:id="35"/>
      <w:r w:rsidR="007739EE">
        <w:rPr>
          <w:rStyle w:val="CommentReference"/>
        </w:rPr>
        <w:commentReference w:id="35"/>
      </w:r>
      <w:r w:rsidR="003D6586" w:rsidRPr="000D249F">
        <w:t xml:space="preserve">  </w:t>
      </w:r>
      <w:commentRangeStart w:id="36"/>
      <w:r w:rsidR="003D6586" w:rsidRPr="000D249F">
        <w:t xml:space="preserve">The demonstration </w:t>
      </w:r>
      <w:r w:rsidR="00D81477" w:rsidRPr="000D249F">
        <w:t>concluded with Martin Luther King</w:t>
      </w:r>
      <w:r w:rsidR="0040242B">
        <w:t>,</w:t>
      </w:r>
      <w:r w:rsidR="00D81477" w:rsidRPr="000D249F">
        <w:t xml:space="preserve"> Jr</w:t>
      </w:r>
      <w:r w:rsidR="0040242B">
        <w:t>.,</w:t>
      </w:r>
      <w:r w:rsidR="00D81477" w:rsidRPr="000D249F">
        <w:t xml:space="preserve"> delivering his famou</w:t>
      </w:r>
      <w:r w:rsidR="003D6586" w:rsidRPr="000D249F">
        <w:t xml:space="preserve">s “I </w:t>
      </w:r>
      <w:r w:rsidR="00794F1B" w:rsidRPr="000D249F">
        <w:t>H</w:t>
      </w:r>
      <w:r w:rsidR="003D6586" w:rsidRPr="000D249F">
        <w:t xml:space="preserve">ave a </w:t>
      </w:r>
      <w:r w:rsidR="00794F1B" w:rsidRPr="000D249F">
        <w:t>D</w:t>
      </w:r>
      <w:r w:rsidR="003D6586" w:rsidRPr="000D249F">
        <w:t xml:space="preserve">ream” speech </w:t>
      </w:r>
      <w:r w:rsidR="00D81477" w:rsidRPr="000D249F">
        <w:t>and is credited with helping to propel the Civil Rights Act into law a year later (</w:t>
      </w:r>
      <w:r w:rsidR="00B22A95" w:rsidRPr="000D249F">
        <w:t>Johnson et al., 2008</w:t>
      </w:r>
      <w:r w:rsidR="00D81477" w:rsidRPr="000D249F">
        <w:t>).</w:t>
      </w:r>
      <w:commentRangeEnd w:id="36"/>
      <w:r w:rsidR="0054249A">
        <w:rPr>
          <w:rStyle w:val="CommentReference"/>
        </w:rPr>
        <w:commentReference w:id="36"/>
      </w:r>
    </w:p>
    <w:p w14:paraId="1C8CBA5C" w14:textId="77777777" w:rsidR="0006754B" w:rsidRPr="00515A51" w:rsidRDefault="0006754B"/>
    <w:p w14:paraId="3DAAC113" w14:textId="44365F07" w:rsidR="004B1648" w:rsidRPr="004B1648" w:rsidRDefault="004B1648">
      <w:pPr>
        <w:rPr>
          <w:b/>
        </w:rPr>
      </w:pPr>
      <w:r w:rsidRPr="004B1648">
        <w:rPr>
          <w:b/>
        </w:rPr>
        <w:t>Uncle Hiram</w:t>
      </w:r>
      <w:r>
        <w:rPr>
          <w:b/>
        </w:rPr>
        <w:t>, Naturalist</w:t>
      </w:r>
      <w:r w:rsidRPr="004B1648">
        <w:rPr>
          <w:b/>
        </w:rPr>
        <w:t xml:space="preserve"> and </w:t>
      </w:r>
      <w:r>
        <w:rPr>
          <w:b/>
        </w:rPr>
        <w:t>Ant Remover!</w:t>
      </w:r>
    </w:p>
    <w:p w14:paraId="3D0012E8" w14:textId="77777777" w:rsidR="004B1648" w:rsidRDefault="004B1648"/>
    <w:p w14:paraId="6822B2C8" w14:textId="169FD2BA" w:rsidR="004137F5" w:rsidRDefault="00213FF2">
      <w:r w:rsidRPr="00047F4C">
        <w:t>While some of our family was drawn to the excitement of city life, others chose more serene locations to settle.  Most of you have ha</w:t>
      </w:r>
      <w:r w:rsidR="008B373D" w:rsidRPr="00047F4C">
        <w:t>d the pleasure of visiting</w:t>
      </w:r>
      <w:r w:rsidR="00C63C8E" w:rsidRPr="00047F4C">
        <w:t xml:space="preserve"> Uncle Hiram’s cottage</w:t>
      </w:r>
      <w:r w:rsidR="0040242B">
        <w:t xml:space="preserve">; however, </w:t>
      </w:r>
      <w:r w:rsidR="0040242B" w:rsidRPr="00047F4C">
        <w:t xml:space="preserve"> </w:t>
      </w:r>
      <w:r w:rsidR="00C63C8E" w:rsidRPr="00047F4C">
        <w:t>what you may not know is</w:t>
      </w:r>
      <w:r w:rsidRPr="00047F4C">
        <w:t xml:space="preserve"> that Hiram not only built that house himself but also helped to create </w:t>
      </w:r>
      <w:r w:rsidR="00F069C2" w:rsidRPr="00047F4C">
        <w:t>many of the local hiking trails</w:t>
      </w:r>
      <w:r w:rsidRPr="00047F4C">
        <w:t xml:space="preserve"> </w:t>
      </w:r>
      <w:r w:rsidR="001C4919" w:rsidRPr="00047F4C">
        <w:t xml:space="preserve">and </w:t>
      </w:r>
      <w:r w:rsidR="0040242B">
        <w:t xml:space="preserve">to </w:t>
      </w:r>
      <w:r w:rsidR="001C4919" w:rsidRPr="00047F4C">
        <w:t>organize</w:t>
      </w:r>
      <w:r w:rsidR="00F069C2" w:rsidRPr="00047F4C">
        <w:t xml:space="preserve"> conservation efforts</w:t>
      </w:r>
      <w:r w:rsidRPr="00047F4C">
        <w:t xml:space="preserve">.  </w:t>
      </w:r>
      <w:commentRangeStart w:id="37"/>
      <w:r w:rsidRPr="00047F4C">
        <w:t xml:space="preserve">In fact, Hiram used his knowledge of the local environment to contribute to some of the </w:t>
      </w:r>
      <w:r w:rsidRPr="00047F4C">
        <w:rPr>
          <w:i/>
        </w:rPr>
        <w:t>Audubon Field Guides</w:t>
      </w:r>
      <w:r w:rsidRPr="00047F4C">
        <w:t>—a very popular series of nature books, which have sold over 18 million copies (</w:t>
      </w:r>
      <w:r w:rsidR="003E0D8A" w:rsidRPr="00047F4C">
        <w:t>North American Publisher</w:t>
      </w:r>
      <w:r w:rsidR="00A42DB3" w:rsidRPr="00047F4C">
        <w:t>s’ Union</w:t>
      </w:r>
      <w:r w:rsidR="00CC2A5D">
        <w:t xml:space="preserve"> [NAPU]</w:t>
      </w:r>
      <w:r w:rsidR="00A42DB3" w:rsidRPr="00047F4C">
        <w:t>, 2014</w:t>
      </w:r>
      <w:r w:rsidRPr="00047F4C">
        <w:t xml:space="preserve">). </w:t>
      </w:r>
      <w:commentRangeEnd w:id="37"/>
      <w:r w:rsidR="006400C5">
        <w:rPr>
          <w:rStyle w:val="CommentReference"/>
        </w:rPr>
        <w:commentReference w:id="37"/>
      </w:r>
      <w:r w:rsidRPr="00047F4C">
        <w:t xml:space="preserve"> </w:t>
      </w:r>
    </w:p>
    <w:p w14:paraId="0810F14E" w14:textId="77777777" w:rsidR="004137F5" w:rsidRDefault="004137F5"/>
    <w:p w14:paraId="690EE2D4" w14:textId="26D63B31" w:rsidR="00D376C5" w:rsidRPr="007A6746" w:rsidRDefault="00C07855">
      <w:pPr>
        <w:rPr>
          <w:color w:val="552656"/>
        </w:rPr>
      </w:pPr>
      <w:r>
        <w:t>Our</w:t>
      </w:r>
      <w:r w:rsidR="00796074" w:rsidRPr="00047F4C">
        <w:t xml:space="preserve"> uncle’s </w:t>
      </w:r>
      <w:r w:rsidR="00213FF2" w:rsidRPr="00047F4C">
        <w:t>knowledge of animals and nature has come in handy on many occasions.</w:t>
      </w:r>
      <w:r w:rsidR="00701D60" w:rsidRPr="00047F4C">
        <w:t xml:space="preserve">  </w:t>
      </w:r>
      <w:commentRangeStart w:id="38"/>
      <w:commentRangeStart w:id="39"/>
      <w:r w:rsidR="00DD7FC1" w:rsidRPr="007A6746">
        <w:rPr>
          <w:color w:val="552656"/>
        </w:rPr>
        <w:t>Many of</w:t>
      </w:r>
      <w:r>
        <w:rPr>
          <w:color w:val="552656"/>
        </w:rPr>
        <w:t xml:space="preserve"> you remember when I asked</w:t>
      </w:r>
      <w:r w:rsidR="00DD7FC1" w:rsidRPr="007A6746">
        <w:rPr>
          <w:color w:val="552656"/>
        </w:rPr>
        <w:t xml:space="preserve"> Uncle Hiram for help </w:t>
      </w:r>
      <w:r w:rsidR="00A631AB">
        <w:rPr>
          <w:color w:val="552656"/>
        </w:rPr>
        <w:t>to control</w:t>
      </w:r>
      <w:r w:rsidR="00DD7FC1" w:rsidRPr="007A6746">
        <w:rPr>
          <w:color w:val="552656"/>
        </w:rPr>
        <w:t xml:space="preserve"> an invasion of ants at our lake house.  Hiram told me to purchase a package of thick sidewalk chalk and meet him at the lake.  When we got there, he </w:t>
      </w:r>
      <w:r w:rsidR="0049039D" w:rsidRPr="007A6746">
        <w:rPr>
          <w:color w:val="552656"/>
        </w:rPr>
        <w:t>took the chalk and drew several heavy lines across the bottom of the driveway.</w:t>
      </w:r>
      <w:r w:rsidR="001338B9" w:rsidRPr="007A6746">
        <w:rPr>
          <w:color w:val="552656"/>
        </w:rPr>
        <w:t xml:space="preserve">  As I watched, I saw ants divert from their path and head away from the house.  They would not cross that chalk line.  </w:t>
      </w:r>
    </w:p>
    <w:p w14:paraId="37AC9E0F" w14:textId="77777777" w:rsidR="00032A5F" w:rsidRPr="007A6746" w:rsidRDefault="00032A5F">
      <w:pPr>
        <w:rPr>
          <w:color w:val="552656"/>
        </w:rPr>
      </w:pPr>
    </w:p>
    <w:p w14:paraId="5DD61F15" w14:textId="773FEE45" w:rsidR="0006754B" w:rsidRPr="00047F4C" w:rsidRDefault="00392C9A">
      <w:commentRangeStart w:id="40"/>
      <w:r w:rsidRPr="007A6746">
        <w:rPr>
          <w:color w:val="552656"/>
        </w:rPr>
        <w:t>Uncle Hiram was right</w:t>
      </w:r>
      <w:r w:rsidR="001338B9" w:rsidRPr="007A6746">
        <w:rPr>
          <w:color w:val="552656"/>
        </w:rPr>
        <w:t>!</w:t>
      </w:r>
      <w:r w:rsidR="00623AC2" w:rsidRPr="007A6746">
        <w:rPr>
          <w:color w:val="552656"/>
        </w:rPr>
        <w:t xml:space="preserve">  Ants can be controlled by drawing a chalk line!</w:t>
      </w:r>
      <w:r w:rsidR="001338B9" w:rsidRPr="007A6746">
        <w:rPr>
          <w:color w:val="552656"/>
        </w:rPr>
        <w:t xml:space="preserve">  </w:t>
      </w:r>
      <w:r w:rsidR="00D376C5" w:rsidRPr="007A6746">
        <w:rPr>
          <w:color w:val="552656"/>
        </w:rPr>
        <w:t xml:space="preserve">As </w:t>
      </w:r>
      <w:r w:rsidR="001338B9" w:rsidRPr="007A6746">
        <w:rPr>
          <w:color w:val="552656"/>
        </w:rPr>
        <w:t>Edgar Smith (2012)</w:t>
      </w:r>
      <w:r w:rsidR="00623AC2" w:rsidRPr="007A6746">
        <w:rPr>
          <w:color w:val="552656"/>
        </w:rPr>
        <w:t xml:space="preserve"> explains </w:t>
      </w:r>
      <w:r w:rsidR="001338B9" w:rsidRPr="007A6746">
        <w:rPr>
          <w:color w:val="552656"/>
        </w:rPr>
        <w:t>in his book</w:t>
      </w:r>
      <w:r w:rsidR="00623AC2" w:rsidRPr="007A6746">
        <w:rPr>
          <w:color w:val="552656"/>
        </w:rPr>
        <w:t>,</w:t>
      </w:r>
      <w:r w:rsidR="001338B9" w:rsidRPr="007A6746">
        <w:rPr>
          <w:color w:val="552656"/>
        </w:rPr>
        <w:t xml:space="preserve"> </w:t>
      </w:r>
      <w:r w:rsidR="001338B9" w:rsidRPr="007A6746">
        <w:rPr>
          <w:i/>
          <w:color w:val="552656"/>
        </w:rPr>
        <w:t>Pesky Pests</w:t>
      </w:r>
      <w:r w:rsidR="001338B9" w:rsidRPr="007A6746">
        <w:rPr>
          <w:color w:val="552656"/>
        </w:rPr>
        <w:t>, “When ants are on the move, they create a pheromone trail for other ants to follow.  Drawing the chalk line breaks up the pheromones, dispersing the</w:t>
      </w:r>
      <w:r w:rsidR="00192FD1" w:rsidRPr="007A6746">
        <w:rPr>
          <w:color w:val="552656"/>
        </w:rPr>
        <w:t xml:space="preserve"> army of</w:t>
      </w:r>
      <w:r w:rsidR="001338B9" w:rsidRPr="007A6746">
        <w:rPr>
          <w:color w:val="552656"/>
        </w:rPr>
        <w:t xml:space="preserve"> ants from their march” (p.</w:t>
      </w:r>
      <w:r w:rsidR="008D24F4" w:rsidRPr="007A6746">
        <w:rPr>
          <w:color w:val="552656"/>
        </w:rPr>
        <w:t xml:space="preserve"> </w:t>
      </w:r>
      <w:r w:rsidR="00771FB0" w:rsidRPr="007A6746">
        <w:rPr>
          <w:color w:val="552656"/>
        </w:rPr>
        <w:t>21</w:t>
      </w:r>
      <w:r w:rsidR="001338B9" w:rsidRPr="007A6746">
        <w:rPr>
          <w:color w:val="552656"/>
        </w:rPr>
        <w:t>).</w:t>
      </w:r>
      <w:commentRangeEnd w:id="38"/>
      <w:r w:rsidR="007A6746">
        <w:rPr>
          <w:rStyle w:val="CommentReference"/>
        </w:rPr>
        <w:commentReference w:id="38"/>
      </w:r>
      <w:commentRangeEnd w:id="39"/>
      <w:r w:rsidR="00A631AB">
        <w:rPr>
          <w:rStyle w:val="CommentReference"/>
        </w:rPr>
        <w:commentReference w:id="39"/>
      </w:r>
      <w:r w:rsidR="00D376C5" w:rsidRPr="00047F4C">
        <w:t xml:space="preserve">  </w:t>
      </w:r>
      <w:r w:rsidR="00D376C5" w:rsidRPr="00584B32">
        <w:rPr>
          <w:color w:val="552656"/>
        </w:rPr>
        <w:t xml:space="preserve">Uncle Hiram </w:t>
      </w:r>
      <w:r w:rsidR="000A1263">
        <w:rPr>
          <w:color w:val="552656"/>
        </w:rPr>
        <w:t>watched</w:t>
      </w:r>
      <w:r w:rsidR="00D376C5" w:rsidRPr="00584B32">
        <w:rPr>
          <w:color w:val="552656"/>
        </w:rPr>
        <w:t xml:space="preserve"> ants engage in this behavior but never knew what caused it.  Uncle Hiram proved for me that there is a high level of</w:t>
      </w:r>
      <w:r w:rsidR="00C86E11" w:rsidRPr="00584B32">
        <w:rPr>
          <w:color w:val="552656"/>
        </w:rPr>
        <w:t xml:space="preserve"> accuracy in old family tricks </w:t>
      </w:r>
      <w:r w:rsidR="00D376C5" w:rsidRPr="00584B32">
        <w:rPr>
          <w:color w:val="552656"/>
        </w:rPr>
        <w:t>that have been passed down from one generation to the next.  Individuals may not always be aware of “why” things work, but they certainly understand “how” things work.</w:t>
      </w:r>
      <w:commentRangeEnd w:id="40"/>
      <w:r w:rsidR="008D0BE6" w:rsidRPr="00584B32">
        <w:rPr>
          <w:rStyle w:val="CommentReference"/>
          <w:color w:val="552656"/>
        </w:rPr>
        <w:commentReference w:id="40"/>
      </w:r>
      <w:r w:rsidR="00320A40" w:rsidRPr="00584B32">
        <w:rPr>
          <w:color w:val="552656"/>
        </w:rPr>
        <w:t xml:space="preserve"> </w:t>
      </w:r>
    </w:p>
    <w:p w14:paraId="22FEBF1B" w14:textId="77777777" w:rsidR="001A5A03" w:rsidRPr="00515A51" w:rsidRDefault="001A5A03"/>
    <w:p w14:paraId="52BFF31C" w14:textId="77777777" w:rsidR="00032A5F" w:rsidRDefault="00032A5F">
      <w:pPr>
        <w:rPr>
          <w:rFonts w:cs="Helvetica Neue"/>
        </w:rPr>
      </w:pPr>
    </w:p>
    <w:p w14:paraId="28DE61A0" w14:textId="72C465FE" w:rsidR="00032A5F" w:rsidRDefault="00032A5F" w:rsidP="00032A5F">
      <w:pPr>
        <w:jc w:val="center"/>
        <w:rPr>
          <w:rFonts w:cs="Helvetica Neue"/>
        </w:rPr>
      </w:pPr>
      <w:r>
        <w:rPr>
          <w:rFonts w:cs="Helvetica Neue"/>
          <w:noProof/>
        </w:rPr>
        <w:lastRenderedPageBreak/>
        <w:drawing>
          <wp:inline distT="0" distB="0" distL="0" distR="0" wp14:anchorId="0D8C99E9" wp14:editId="5E9417F2">
            <wp:extent cx="2819400" cy="1939843"/>
            <wp:effectExtent l="0" t="0" r="0" b="3810"/>
            <wp:docPr id="3" name="Picture 3" descr="/Users/c.glendening/Desktop/Family history doc - JCS100/Images/green t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c.glendening/Desktop/Family history doc - JCS100/Images/green tr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251" cy="1992031"/>
                    </a:xfrm>
                    <a:prstGeom prst="rect">
                      <a:avLst/>
                    </a:prstGeom>
                    <a:noFill/>
                    <a:ln>
                      <a:noFill/>
                    </a:ln>
                  </pic:spPr>
                </pic:pic>
              </a:graphicData>
            </a:graphic>
          </wp:inline>
        </w:drawing>
      </w:r>
    </w:p>
    <w:p w14:paraId="08338D55" w14:textId="2F2BC3C0" w:rsidR="00032A5F" w:rsidRPr="00437CF3" w:rsidRDefault="00FB2E2F" w:rsidP="00FB2E2F">
      <w:pPr>
        <w:ind w:left="2340" w:right="2340"/>
        <w:rPr>
          <w:rFonts w:ascii="Lato" w:hAnsi="Lato" w:cs="Helvetica Neue"/>
          <w:color w:val="552656"/>
          <w:sz w:val="20"/>
          <w:szCs w:val="20"/>
        </w:rPr>
      </w:pPr>
      <w:commentRangeStart w:id="41"/>
      <w:r w:rsidRPr="00437CF3">
        <w:rPr>
          <w:rStyle w:val="marker"/>
          <w:rFonts w:ascii="Lato" w:hAnsi="Lato"/>
          <w:color w:val="552656"/>
          <w:sz w:val="20"/>
          <w:szCs w:val="20"/>
        </w:rPr>
        <w:t>Figure 3.  Lake house at sunset.  T</w:t>
      </w:r>
      <w:r w:rsidR="00605B52" w:rsidRPr="00437CF3">
        <w:rPr>
          <w:rStyle w:val="marker"/>
          <w:rFonts w:ascii="Lato" w:hAnsi="Lato"/>
          <w:color w:val="552656"/>
          <w:sz w:val="20"/>
          <w:szCs w:val="20"/>
        </w:rPr>
        <w:t xml:space="preserve">his </w:t>
      </w:r>
      <w:r w:rsidR="00EF42DF">
        <w:rPr>
          <w:rStyle w:val="marker"/>
          <w:rFonts w:ascii="Lato" w:hAnsi="Lato"/>
          <w:color w:val="552656"/>
          <w:sz w:val="20"/>
          <w:szCs w:val="20"/>
        </w:rPr>
        <w:t xml:space="preserve">photograph </w:t>
      </w:r>
      <w:r w:rsidR="00605B52" w:rsidRPr="00437CF3">
        <w:rPr>
          <w:rStyle w:val="marker"/>
          <w:rFonts w:ascii="Lato" w:hAnsi="Lato"/>
          <w:color w:val="552656"/>
          <w:sz w:val="20"/>
          <w:szCs w:val="20"/>
        </w:rPr>
        <w:t>shows t</w:t>
      </w:r>
      <w:r w:rsidRPr="00437CF3">
        <w:rPr>
          <w:rStyle w:val="marker"/>
          <w:rFonts w:ascii="Lato" w:hAnsi="Lato"/>
          <w:color w:val="552656"/>
          <w:sz w:val="20"/>
          <w:szCs w:val="20"/>
        </w:rPr>
        <w:t>he author's house at the time of the ant invasion (2013).</w:t>
      </w:r>
      <w:commentRangeEnd w:id="41"/>
      <w:r w:rsidR="00EF7BE4" w:rsidRPr="00437CF3">
        <w:rPr>
          <w:rStyle w:val="CommentReference"/>
          <w:color w:val="552656"/>
        </w:rPr>
        <w:commentReference w:id="41"/>
      </w:r>
    </w:p>
    <w:p w14:paraId="7389BC14" w14:textId="77777777" w:rsidR="00032A5F" w:rsidRDefault="00032A5F">
      <w:pPr>
        <w:rPr>
          <w:rFonts w:cs="Helvetica Neue"/>
        </w:rPr>
      </w:pPr>
    </w:p>
    <w:p w14:paraId="5E7224F8" w14:textId="77777777" w:rsidR="004B1648" w:rsidRDefault="004B1648">
      <w:pPr>
        <w:rPr>
          <w:rFonts w:cs="Helvetica Neue"/>
        </w:rPr>
      </w:pPr>
    </w:p>
    <w:p w14:paraId="6C5A9FF1" w14:textId="389C1CF1" w:rsidR="004B1648" w:rsidRDefault="004B1648">
      <w:pPr>
        <w:rPr>
          <w:rFonts w:cs="Helvetica Neue"/>
          <w:b/>
        </w:rPr>
      </w:pPr>
      <w:r w:rsidRPr="004B1648">
        <w:rPr>
          <w:rFonts w:cs="Helvetica Neue"/>
          <w:b/>
        </w:rPr>
        <w:t xml:space="preserve">Aunt Miranda’s Fight to </w:t>
      </w:r>
      <w:r w:rsidR="0040242B">
        <w:rPr>
          <w:rFonts w:cs="Helvetica Neue"/>
          <w:b/>
        </w:rPr>
        <w:t>S</w:t>
      </w:r>
      <w:r w:rsidR="0040242B" w:rsidRPr="004B1648">
        <w:rPr>
          <w:rFonts w:cs="Helvetica Neue"/>
          <w:b/>
        </w:rPr>
        <w:t xml:space="preserve">ave </w:t>
      </w:r>
      <w:r w:rsidRPr="004B1648">
        <w:rPr>
          <w:rFonts w:cs="Helvetica Neue"/>
          <w:b/>
        </w:rPr>
        <w:t>South Florida’s Eco-system</w:t>
      </w:r>
    </w:p>
    <w:p w14:paraId="5C012C9D" w14:textId="77777777" w:rsidR="004B1648" w:rsidRPr="004B1648" w:rsidRDefault="004B1648">
      <w:pPr>
        <w:rPr>
          <w:rFonts w:cs="Helvetica Neue"/>
          <w:b/>
        </w:rPr>
      </w:pPr>
    </w:p>
    <w:p w14:paraId="4E05F527" w14:textId="38FB85BE" w:rsidR="004137F5" w:rsidRPr="00281959" w:rsidRDefault="007670C4">
      <w:pPr>
        <w:rPr>
          <w:rFonts w:cs="Helvetica Neue"/>
          <w:color w:val="552656"/>
        </w:rPr>
      </w:pPr>
      <w:r w:rsidRPr="00047F4C">
        <w:rPr>
          <w:rFonts w:cs="Helvetica Neue"/>
        </w:rPr>
        <w:t xml:space="preserve">Uncle Hiram isn’t the only member of our family who </w:t>
      </w:r>
      <w:r w:rsidR="00CD7378" w:rsidRPr="00047F4C">
        <w:rPr>
          <w:rFonts w:cs="Helvetica Neue"/>
        </w:rPr>
        <w:t>was</w:t>
      </w:r>
      <w:r w:rsidRPr="00047F4C">
        <w:rPr>
          <w:rFonts w:cs="Helvetica Neue"/>
        </w:rPr>
        <w:t xml:space="preserve"> passionate about conservation; Aunt Miranda has </w:t>
      </w:r>
      <w:r w:rsidR="004F25CA" w:rsidRPr="00047F4C">
        <w:rPr>
          <w:rFonts w:cs="Helvetica Neue"/>
        </w:rPr>
        <w:t>raised</w:t>
      </w:r>
      <w:r w:rsidRPr="00047F4C">
        <w:rPr>
          <w:rFonts w:cs="Helvetica Neue"/>
        </w:rPr>
        <w:t xml:space="preserve"> awareness about the impact of non-native species on the Florida eco-system.  </w:t>
      </w:r>
      <w:commentRangeStart w:id="42"/>
      <w:commentRangeStart w:id="43"/>
      <w:r w:rsidR="001A5A03" w:rsidRPr="00281959">
        <w:rPr>
          <w:rFonts w:cs="Helvetica Neue"/>
          <w:color w:val="552656"/>
        </w:rPr>
        <w:t xml:space="preserve">When a non-native </w:t>
      </w:r>
      <w:r w:rsidR="00D51387">
        <w:rPr>
          <w:rFonts w:cs="Helvetica Neue"/>
          <w:color w:val="552656"/>
        </w:rPr>
        <w:t xml:space="preserve">plant </w:t>
      </w:r>
      <w:r w:rsidR="001A5A03" w:rsidRPr="00281959">
        <w:rPr>
          <w:rFonts w:cs="Helvetica Neue"/>
          <w:color w:val="552656"/>
        </w:rPr>
        <w:t xml:space="preserve">species is introduced to a welcoming and supportive climate like that of </w:t>
      </w:r>
      <w:r w:rsidR="00BE72A6" w:rsidRPr="00281959">
        <w:rPr>
          <w:rFonts w:cs="Helvetica Neue"/>
          <w:color w:val="552656"/>
        </w:rPr>
        <w:t>S</w:t>
      </w:r>
      <w:r w:rsidR="001A5A03" w:rsidRPr="00281959">
        <w:rPr>
          <w:rFonts w:cs="Helvetica Neue"/>
          <w:color w:val="552656"/>
        </w:rPr>
        <w:t>outh Florida, the species shows its ability to thrive and spread aggressively outside its native range. A naturally aggressive plant may be especially invasive when it is introduced to a habitat that supports growth (Petersen, 2015).</w:t>
      </w:r>
      <w:commentRangeEnd w:id="42"/>
      <w:r w:rsidR="00B75986">
        <w:rPr>
          <w:rStyle w:val="CommentReference"/>
        </w:rPr>
        <w:commentReference w:id="42"/>
      </w:r>
      <w:r w:rsidR="001A5A03" w:rsidRPr="00281959">
        <w:rPr>
          <w:rFonts w:cs="Helvetica Neue"/>
          <w:color w:val="552656"/>
        </w:rPr>
        <w:t> </w:t>
      </w:r>
      <w:r w:rsidR="001A5A03" w:rsidRPr="00281959">
        <w:rPr>
          <w:rFonts w:cs="Helvetica Neue"/>
          <w:color w:val="552656"/>
        </w:rPr>
        <w:t> </w:t>
      </w:r>
      <w:commentRangeStart w:id="44"/>
      <w:r w:rsidR="001A5A03" w:rsidRPr="00281959">
        <w:rPr>
          <w:rFonts w:cs="Helvetica Neue"/>
          <w:color w:val="552656"/>
        </w:rPr>
        <w:t>Think about a plant that struggles to survive the harsh New England winters. Now imagine that plant transported to Florida and offered abundant sunshine, plentiful rain, and nutrient</w:t>
      </w:r>
      <w:r w:rsidR="0040242B">
        <w:rPr>
          <w:rFonts w:cs="Helvetica Neue"/>
          <w:color w:val="552656"/>
        </w:rPr>
        <w:t>-</w:t>
      </w:r>
      <w:r w:rsidR="001A5A03" w:rsidRPr="00281959">
        <w:rPr>
          <w:rFonts w:cs="Helvetica Neue"/>
          <w:color w:val="552656"/>
        </w:rPr>
        <w:t>rich soil. The plant will “explosively take over and dominate the habita</w:t>
      </w:r>
      <w:r w:rsidR="00515C8F" w:rsidRPr="00281959">
        <w:rPr>
          <w:rFonts w:cs="Helvetica Neue"/>
          <w:color w:val="552656"/>
        </w:rPr>
        <w:t xml:space="preserve">t </w:t>
      </w:r>
      <w:r w:rsidR="00283210">
        <w:rPr>
          <w:rFonts w:cs="Helvetica Neue"/>
          <w:color w:val="552656"/>
        </w:rPr>
        <w:t>in</w:t>
      </w:r>
      <w:r w:rsidR="00515C8F" w:rsidRPr="00281959">
        <w:rPr>
          <w:rFonts w:cs="Helvetica Neue"/>
          <w:color w:val="552656"/>
        </w:rPr>
        <w:t xml:space="preserve">to which it is </w:t>
      </w:r>
      <w:r w:rsidR="002807B5" w:rsidRPr="00281959">
        <w:rPr>
          <w:rFonts w:cs="Helvetica Neue"/>
          <w:color w:val="552656"/>
        </w:rPr>
        <w:t>introduced” (</w:t>
      </w:r>
      <w:r w:rsidR="001A5A03" w:rsidRPr="00281959">
        <w:rPr>
          <w:rFonts w:cs="Helvetica Neue"/>
          <w:color w:val="552656"/>
        </w:rPr>
        <w:t>Ricci, 2013, p.</w:t>
      </w:r>
      <w:r w:rsidR="008D24F4" w:rsidRPr="00281959">
        <w:rPr>
          <w:rFonts w:cs="Helvetica Neue"/>
          <w:color w:val="552656"/>
        </w:rPr>
        <w:t xml:space="preserve"> </w:t>
      </w:r>
      <w:r w:rsidR="001A5A03" w:rsidRPr="00281959">
        <w:rPr>
          <w:rFonts w:cs="Helvetica Neue"/>
          <w:color w:val="552656"/>
        </w:rPr>
        <w:t xml:space="preserve">44). </w:t>
      </w:r>
      <w:commentRangeEnd w:id="44"/>
      <w:r w:rsidR="004B1D67">
        <w:rPr>
          <w:rStyle w:val="CommentReference"/>
        </w:rPr>
        <w:commentReference w:id="44"/>
      </w:r>
      <w:r w:rsidRPr="00281959">
        <w:rPr>
          <w:rFonts w:cs="Helvetica Neue"/>
          <w:color w:val="552656"/>
        </w:rPr>
        <w:t xml:space="preserve"> </w:t>
      </w:r>
    </w:p>
    <w:p w14:paraId="2E615C67" w14:textId="77777777" w:rsidR="004137F5" w:rsidRPr="00281959" w:rsidRDefault="004137F5">
      <w:pPr>
        <w:rPr>
          <w:rFonts w:cs="Helvetica Neue"/>
          <w:color w:val="552656"/>
        </w:rPr>
      </w:pPr>
    </w:p>
    <w:p w14:paraId="431F92FB" w14:textId="70924EC3" w:rsidR="00DB4FD6" w:rsidRPr="003F0F05" w:rsidRDefault="001A5A03">
      <w:pPr>
        <w:rPr>
          <w:rFonts w:cs="Helvetica Neue"/>
          <w:color w:val="552656"/>
        </w:rPr>
      </w:pPr>
      <w:r w:rsidRPr="00281959">
        <w:rPr>
          <w:rFonts w:cs="Helvetica Neue"/>
          <w:color w:val="552656"/>
        </w:rPr>
        <w:t>Aunt Miranda knew well the dangers that simple transplanting could bring, and she spread the word, speaking at town meetings, writing letters to the editor, and spearheading a campaign to inform new buyers of the importance</w:t>
      </w:r>
      <w:r w:rsidR="00A620B6" w:rsidRPr="00281959">
        <w:rPr>
          <w:rFonts w:cs="Helvetica Neue"/>
          <w:color w:val="552656"/>
        </w:rPr>
        <w:t xml:space="preserve"> of cultivating native species.  </w:t>
      </w:r>
      <w:r w:rsidR="002F4A03" w:rsidRPr="00281959">
        <w:rPr>
          <w:color w:val="552656"/>
        </w:rPr>
        <w:t xml:space="preserve">Local horticulturist </w:t>
      </w:r>
      <w:r w:rsidR="002F4A03" w:rsidRPr="00281959">
        <w:rPr>
          <w:rStyle w:val="marker"/>
          <w:color w:val="552656"/>
        </w:rPr>
        <w:t>Ellen Rivas (2016)</w:t>
      </w:r>
      <w:r w:rsidR="002F4A03" w:rsidRPr="00281959">
        <w:rPr>
          <w:color w:val="552656"/>
        </w:rPr>
        <w:t xml:space="preserve"> claims, “The introduction of non-native species represents the greatest threat faced by the flora and fauna of Florida" </w:t>
      </w:r>
      <w:r w:rsidR="002F4A03" w:rsidRPr="00281959">
        <w:rPr>
          <w:rStyle w:val="marker"/>
          <w:color w:val="552656"/>
        </w:rPr>
        <w:t>(para.3)</w:t>
      </w:r>
      <w:commentRangeEnd w:id="43"/>
      <w:r w:rsidR="00281959">
        <w:rPr>
          <w:rStyle w:val="CommentReference"/>
        </w:rPr>
        <w:commentReference w:id="43"/>
      </w:r>
      <w:r w:rsidR="002F4A03">
        <w:t xml:space="preserve">.   </w:t>
      </w:r>
      <w:commentRangeStart w:id="45"/>
      <w:r w:rsidR="008B6121" w:rsidRPr="003F0F05">
        <w:rPr>
          <w:rFonts w:cs="Helvetica Neue"/>
          <w:color w:val="552656"/>
        </w:rPr>
        <w:t>Rivas</w:t>
      </w:r>
      <w:r w:rsidR="00DB4FD6" w:rsidRPr="003F0F05">
        <w:rPr>
          <w:rFonts w:cs="Helvetica Neue"/>
          <w:color w:val="552656"/>
        </w:rPr>
        <w:t>, a native of southwest Florida,</w:t>
      </w:r>
      <w:r w:rsidR="008B6121" w:rsidRPr="003F0F05">
        <w:rPr>
          <w:rFonts w:cs="Helvetica Neue"/>
          <w:color w:val="552656"/>
        </w:rPr>
        <w:t xml:space="preserve"> </w:t>
      </w:r>
      <w:r w:rsidR="00A620B6" w:rsidRPr="003F0F05">
        <w:rPr>
          <w:rFonts w:cs="Helvetica Neue"/>
          <w:color w:val="552656"/>
        </w:rPr>
        <w:t>explain</w:t>
      </w:r>
      <w:r w:rsidR="0040242B">
        <w:rPr>
          <w:rFonts w:cs="Helvetica Neue"/>
          <w:color w:val="552656"/>
        </w:rPr>
        <w:t>s</w:t>
      </w:r>
      <w:r w:rsidR="002F4A03" w:rsidRPr="003F0F05">
        <w:rPr>
          <w:rFonts w:cs="Helvetica Neue"/>
          <w:color w:val="552656"/>
        </w:rPr>
        <w:t>:</w:t>
      </w:r>
      <w:r w:rsidR="008B6121" w:rsidRPr="003F0F05">
        <w:rPr>
          <w:rFonts w:cs="Helvetica Neue"/>
          <w:color w:val="552656"/>
        </w:rPr>
        <w:t xml:space="preserve"> </w:t>
      </w:r>
    </w:p>
    <w:p w14:paraId="6CD11BA1" w14:textId="77777777" w:rsidR="00DB4FD6" w:rsidRPr="003F0F05" w:rsidRDefault="00DB4FD6">
      <w:pPr>
        <w:rPr>
          <w:rFonts w:cs="Helvetica Neue"/>
          <w:color w:val="552656"/>
        </w:rPr>
      </w:pPr>
    </w:p>
    <w:p w14:paraId="21F642BB" w14:textId="537A42D3" w:rsidR="001A5A03" w:rsidRPr="003F0F05" w:rsidRDefault="001A5A03" w:rsidP="000D249F">
      <w:pPr>
        <w:spacing w:line="480" w:lineRule="auto"/>
        <w:ind w:left="720"/>
        <w:rPr>
          <w:color w:val="552656"/>
        </w:rPr>
      </w:pPr>
      <w:commentRangeStart w:id="46"/>
      <w:r w:rsidRPr="003F0F05">
        <w:rPr>
          <w:rFonts w:cs="Helvetica Neue"/>
          <w:color w:val="552656"/>
        </w:rPr>
        <w:t xml:space="preserve">The introduction of non-native species </w:t>
      </w:r>
      <w:r w:rsidR="00DB4FD6" w:rsidRPr="003F0F05">
        <w:rPr>
          <w:rFonts w:cs="Helvetica Neue"/>
          <w:color w:val="552656"/>
        </w:rPr>
        <w:t>to the welcoming biome represented in southwest Florida poses a real danger to native flora and fauna.</w:t>
      </w:r>
      <w:commentRangeEnd w:id="46"/>
      <w:r w:rsidR="00C31946">
        <w:rPr>
          <w:rStyle w:val="CommentReference"/>
        </w:rPr>
        <w:commentReference w:id="46"/>
      </w:r>
      <w:r w:rsidR="00DB4FD6" w:rsidRPr="003F0F05">
        <w:rPr>
          <w:rFonts w:cs="Helvetica Neue"/>
          <w:color w:val="552656"/>
        </w:rPr>
        <w:t xml:space="preserve">  When a transplanted species is placed in its new environment, growth m</w:t>
      </w:r>
      <w:r w:rsidR="00682987" w:rsidRPr="003F0F05">
        <w:rPr>
          <w:rFonts w:cs="Helvetica Neue"/>
          <w:color w:val="552656"/>
        </w:rPr>
        <w:t>a</w:t>
      </w:r>
      <w:r w:rsidR="00DB4FD6" w:rsidRPr="003F0F05">
        <w:rPr>
          <w:rFonts w:cs="Helvetica Neue"/>
          <w:color w:val="552656"/>
        </w:rPr>
        <w:t xml:space="preserve">y go unchecked in the absence </w:t>
      </w:r>
      <w:r w:rsidR="00682987" w:rsidRPr="003F0F05">
        <w:rPr>
          <w:rFonts w:cs="Helvetica Neue"/>
          <w:color w:val="552656"/>
        </w:rPr>
        <w:t>o</w:t>
      </w:r>
      <w:r w:rsidR="00DB4FD6" w:rsidRPr="003F0F05">
        <w:rPr>
          <w:rFonts w:cs="Helvetica Neue"/>
          <w:color w:val="552656"/>
        </w:rPr>
        <w:t>f insect enemies or meteorological factors that previously kept the growth of the species in balance.</w:t>
      </w:r>
      <w:r w:rsidRPr="003F0F05">
        <w:rPr>
          <w:rFonts w:cs="Helvetica Neue"/>
          <w:color w:val="552656"/>
        </w:rPr>
        <w:t xml:space="preserve"> (p</w:t>
      </w:r>
      <w:r w:rsidR="00DB4FD6" w:rsidRPr="003F0F05">
        <w:rPr>
          <w:rFonts w:cs="Helvetica Neue"/>
          <w:color w:val="552656"/>
        </w:rPr>
        <w:t>ara</w:t>
      </w:r>
      <w:r w:rsidRPr="003F0F05">
        <w:rPr>
          <w:rFonts w:cs="Helvetica Neue"/>
          <w:color w:val="552656"/>
        </w:rPr>
        <w:t xml:space="preserve">. </w:t>
      </w:r>
      <w:r w:rsidR="00DB4FD6" w:rsidRPr="003F0F05">
        <w:rPr>
          <w:rFonts w:cs="Helvetica Neue"/>
          <w:color w:val="552656"/>
        </w:rPr>
        <w:t>4</w:t>
      </w:r>
      <w:r w:rsidRPr="003F0F05">
        <w:rPr>
          <w:rFonts w:cs="Helvetica Neue"/>
          <w:color w:val="552656"/>
        </w:rPr>
        <w:t>)</w:t>
      </w:r>
    </w:p>
    <w:commentRangeEnd w:id="45"/>
    <w:p w14:paraId="0A9D4D9F" w14:textId="77777777" w:rsidR="00B34440" w:rsidRPr="00047F4C" w:rsidRDefault="00CC0552">
      <w:r>
        <w:rPr>
          <w:rStyle w:val="CommentReference"/>
        </w:rPr>
        <w:commentReference w:id="45"/>
      </w:r>
    </w:p>
    <w:p w14:paraId="5CF71675" w14:textId="5E1A5EA1" w:rsidR="00E61994" w:rsidRPr="00047F4C" w:rsidRDefault="0040242B">
      <w:r w:rsidRPr="00047F4C">
        <w:lastRenderedPageBreak/>
        <w:t xml:space="preserve">As you can see, our family history is filled with a variety of colorful characters—with each one shaping the time and place </w:t>
      </w:r>
      <w:r>
        <w:t>in which he or she</w:t>
      </w:r>
      <w:r w:rsidRPr="00047F4C">
        <w:t xml:space="preserve"> lived. Th</w:t>
      </w:r>
      <w:r>
        <w:t>o</w:t>
      </w:r>
      <w:r w:rsidRPr="00047F4C">
        <w:t>se ancestors never shied away from new challenges or adventures</w:t>
      </w:r>
      <w:r>
        <w:t xml:space="preserve">.  They </w:t>
      </w:r>
      <w:r w:rsidRPr="00047F4C">
        <w:t xml:space="preserve">have given us a legacy that we can be proud of and </w:t>
      </w:r>
      <w:r>
        <w:t xml:space="preserve">that we can </w:t>
      </w:r>
      <w:r w:rsidRPr="00047F4C">
        <w:t>aspire to</w:t>
      </w:r>
      <w:r>
        <w:t xml:space="preserve"> build on for the future generations of our family.  </w:t>
      </w:r>
      <w:r w:rsidRPr="00047F4C">
        <w:t xml:space="preserve">I hope that learning more about the history of our family not only </w:t>
      </w:r>
      <w:r>
        <w:t xml:space="preserve">has </w:t>
      </w:r>
      <w:r w:rsidRPr="00047F4C">
        <w:t>show</w:t>
      </w:r>
      <w:r>
        <w:t>n</w:t>
      </w:r>
      <w:r w:rsidRPr="00047F4C">
        <w:t xml:space="preserve"> you who we are and where we came from</w:t>
      </w:r>
      <w:r>
        <w:t>,</w:t>
      </w:r>
      <w:r w:rsidRPr="00047F4C">
        <w:t xml:space="preserve"> but has offered </w:t>
      </w:r>
      <w:r>
        <w:t xml:space="preserve">you </w:t>
      </w:r>
      <w:r w:rsidRPr="00047F4C">
        <w:t xml:space="preserve">an idea of </w:t>
      </w:r>
      <w:r>
        <w:t xml:space="preserve">the </w:t>
      </w:r>
      <w:r w:rsidRPr="00047F4C">
        <w:t xml:space="preserve">shape </w:t>
      </w:r>
      <w:r>
        <w:t>our</w:t>
      </w:r>
      <w:r w:rsidRPr="00047F4C">
        <w:t xml:space="preserve"> future </w:t>
      </w:r>
      <w:r>
        <w:t xml:space="preserve">could </w:t>
      </w:r>
      <w:r w:rsidRPr="00047F4C">
        <w:t>to take.</w:t>
      </w:r>
    </w:p>
    <w:p w14:paraId="0E256F7B" w14:textId="77777777" w:rsidR="00E61994" w:rsidRPr="00515A51" w:rsidRDefault="00E61994"/>
    <w:p w14:paraId="7B9B0100" w14:textId="77777777" w:rsidR="0098097F" w:rsidRPr="00515A51" w:rsidRDefault="0098097F">
      <w:pPr>
        <w:rPr>
          <w:color w:val="552656"/>
        </w:rPr>
      </w:pPr>
    </w:p>
    <w:p w14:paraId="548B6758" w14:textId="77777777" w:rsidR="0098097F" w:rsidRPr="00515A51" w:rsidRDefault="0098097F">
      <w:pPr>
        <w:rPr>
          <w:color w:val="552656"/>
        </w:rPr>
      </w:pPr>
    </w:p>
    <w:p w14:paraId="0060E189" w14:textId="77777777" w:rsidR="00CA1546" w:rsidRPr="00515A51" w:rsidRDefault="00CA1546">
      <w:pPr>
        <w:rPr>
          <w:color w:val="552656"/>
        </w:rPr>
      </w:pPr>
    </w:p>
    <w:p w14:paraId="645DBB8A" w14:textId="7AF0831B" w:rsidR="00017ACD" w:rsidRPr="00515A51" w:rsidRDefault="00017ACD">
      <w:pPr>
        <w:rPr>
          <w:color w:val="552656"/>
        </w:rPr>
      </w:pPr>
      <w:r w:rsidRPr="00515A51">
        <w:rPr>
          <w:color w:val="552656"/>
        </w:rPr>
        <w:br w:type="page"/>
      </w:r>
    </w:p>
    <w:p w14:paraId="77E2AB2D" w14:textId="6B57D762" w:rsidR="00017ACD" w:rsidRPr="00C23D36" w:rsidRDefault="00017ACD" w:rsidP="00515A51">
      <w:pPr>
        <w:jc w:val="center"/>
      </w:pPr>
      <w:r w:rsidRPr="00C23D36">
        <w:lastRenderedPageBreak/>
        <w:t>References</w:t>
      </w:r>
    </w:p>
    <w:p w14:paraId="4DCDCDAA" w14:textId="77777777" w:rsidR="00017ACD" w:rsidRDefault="00017ACD" w:rsidP="00515A51">
      <w:pPr>
        <w:jc w:val="center"/>
      </w:pPr>
    </w:p>
    <w:p w14:paraId="5B67BC3E" w14:textId="24555AFD" w:rsidR="008E4B8B" w:rsidRPr="000F4B1A" w:rsidRDefault="008E4B8B" w:rsidP="00B714A7">
      <w:pPr>
        <w:spacing w:line="480" w:lineRule="auto"/>
        <w:ind w:left="720" w:hanging="720"/>
        <w:rPr>
          <w:shd w:val="clear" w:color="auto" w:fill="FFFFFF"/>
        </w:rPr>
      </w:pPr>
      <w:r w:rsidRPr="000F4B1A">
        <w:rPr>
          <w:shd w:val="clear" w:color="auto" w:fill="FFFFFF"/>
        </w:rPr>
        <w:t>Andrews, J. (2016). </w:t>
      </w:r>
      <w:r w:rsidRPr="000F4B1A">
        <w:rPr>
          <w:rStyle w:val="Emphasis"/>
          <w:sz w:val="23"/>
          <w:szCs w:val="23"/>
          <w:shd w:val="clear" w:color="auto" w:fill="FFFFFF"/>
        </w:rPr>
        <w:t xml:space="preserve">Cowboys, </w:t>
      </w:r>
      <w:r w:rsidR="00380A09">
        <w:rPr>
          <w:rStyle w:val="Emphasis"/>
          <w:sz w:val="23"/>
          <w:szCs w:val="23"/>
          <w:shd w:val="clear" w:color="auto" w:fill="FFFFFF"/>
        </w:rPr>
        <w:t>c</w:t>
      </w:r>
      <w:r w:rsidRPr="000F4B1A">
        <w:rPr>
          <w:rStyle w:val="Emphasis"/>
          <w:sz w:val="23"/>
          <w:szCs w:val="23"/>
          <w:shd w:val="clear" w:color="auto" w:fill="FFFFFF"/>
        </w:rPr>
        <w:t xml:space="preserve">actus, and </w:t>
      </w:r>
      <w:r w:rsidR="00380A09">
        <w:rPr>
          <w:rStyle w:val="Emphasis"/>
          <w:sz w:val="23"/>
          <w:szCs w:val="23"/>
          <w:shd w:val="clear" w:color="auto" w:fill="FFFFFF"/>
        </w:rPr>
        <w:t>c</w:t>
      </w:r>
      <w:r w:rsidRPr="000F4B1A">
        <w:rPr>
          <w:rStyle w:val="Emphasis"/>
          <w:sz w:val="23"/>
          <w:szCs w:val="23"/>
          <w:shd w:val="clear" w:color="auto" w:fill="FFFFFF"/>
        </w:rPr>
        <w:t>raziness. </w:t>
      </w:r>
      <w:r w:rsidRPr="000F4B1A">
        <w:rPr>
          <w:shd w:val="clear" w:color="auto" w:fill="FFFFFF"/>
        </w:rPr>
        <w:t>San Francisco, CA: West Bay Press.</w:t>
      </w:r>
    </w:p>
    <w:p w14:paraId="22DE11B9" w14:textId="6E5BDDA3" w:rsidR="008E4B8B" w:rsidRPr="000F4B1A" w:rsidRDefault="007200AE" w:rsidP="00B714A7">
      <w:pPr>
        <w:spacing w:line="480" w:lineRule="auto"/>
        <w:ind w:left="720" w:hanging="720"/>
      </w:pPr>
      <w:r>
        <w:t>Baker</w:t>
      </w:r>
      <w:r w:rsidR="008E4B8B" w:rsidRPr="000F4B1A">
        <w:t>, P. (2013</w:t>
      </w:r>
      <w:r w:rsidR="001B48F9">
        <w:t>, November</w:t>
      </w:r>
      <w:r w:rsidR="008E4B8B" w:rsidRPr="000F4B1A">
        <w:t xml:space="preserve">). History of the Pony Express. </w:t>
      </w:r>
      <w:r w:rsidR="008E4B8B" w:rsidRPr="000F4B1A">
        <w:rPr>
          <w:rStyle w:val="Emphasis"/>
        </w:rPr>
        <w:t>US News, 11(</w:t>
      </w:r>
      <w:r w:rsidR="008E4B8B" w:rsidRPr="000F4B1A">
        <w:t>1)</w:t>
      </w:r>
      <w:r w:rsidR="0092102F">
        <w:t>, 1-5</w:t>
      </w:r>
      <w:r w:rsidR="008E4B8B" w:rsidRPr="000F4B1A">
        <w:t>.  Retrieved from http://www.usnews.com/opinion/articles/2013/11/04/history-of-pony</w:t>
      </w:r>
      <w:ins w:id="47" w:author="Burr, Betsy" w:date="2017-11-30T15:40:00Z">
        <w:r w:rsidR="00B72483">
          <w:t>-</w:t>
        </w:r>
      </w:ins>
      <w:del w:id="48" w:author="Burr, Betsy" w:date="2017-11-30T15:40:00Z">
        <w:r w:rsidR="008E4B8B" w:rsidRPr="000F4B1A" w:rsidDel="00B72483">
          <w:delText xml:space="preserve"> </w:delText>
        </w:r>
      </w:del>
      <w:r w:rsidR="008E4B8B" w:rsidRPr="000F4B1A">
        <w:t>express</w:t>
      </w:r>
    </w:p>
    <w:p w14:paraId="5F98AD7A" w14:textId="1F431C79" w:rsidR="002F53C7" w:rsidRPr="000F4B1A" w:rsidRDefault="00657454" w:rsidP="00B714A7">
      <w:pPr>
        <w:spacing w:line="480" w:lineRule="auto"/>
        <w:ind w:left="720" w:hanging="720"/>
      </w:pPr>
      <w:r w:rsidRPr="000F4B1A">
        <w:t xml:space="preserve">Cox, R. (1979). </w:t>
      </w:r>
      <w:r w:rsidR="003F01C8">
        <w:rPr>
          <w:i/>
        </w:rPr>
        <w:t>Coney Island: T</w:t>
      </w:r>
      <w:r w:rsidRPr="000F4B1A">
        <w:rPr>
          <w:i/>
        </w:rPr>
        <w:t>he amusement park as urban symbol in American art</w:t>
      </w:r>
      <w:r w:rsidRPr="000F4B1A">
        <w:t>. New York, NY: Brooklyn College Press.</w:t>
      </w:r>
    </w:p>
    <w:p w14:paraId="3785F41B" w14:textId="686EE8F8" w:rsidR="00657454" w:rsidRPr="000F4B1A" w:rsidRDefault="00657454" w:rsidP="00B714A7">
      <w:pPr>
        <w:spacing w:line="480" w:lineRule="auto"/>
        <w:ind w:left="720" w:hanging="720"/>
      </w:pPr>
      <w:commentRangeStart w:id="49"/>
      <w:r w:rsidRPr="000F4B1A">
        <w:t>G</w:t>
      </w:r>
      <w:r w:rsidR="00E622AD">
        <w:t>orski, T. (2016</w:t>
      </w:r>
      <w:r w:rsidRPr="000F4B1A">
        <w:t xml:space="preserve">). </w:t>
      </w:r>
      <w:r w:rsidR="00957385">
        <w:rPr>
          <w:i/>
        </w:rPr>
        <w:t>Lake Stone</w:t>
      </w:r>
      <w:r w:rsidR="00E622AD">
        <w:rPr>
          <w:i/>
        </w:rPr>
        <w:t xml:space="preserve"> picnic area</w:t>
      </w:r>
      <w:r w:rsidRPr="000F4B1A">
        <w:rPr>
          <w:i/>
        </w:rPr>
        <w:t xml:space="preserve"> </w:t>
      </w:r>
      <w:r w:rsidRPr="000F4B1A">
        <w:t>[Photograph]. Retrieved from https://www.gorksiblogspot.com</w:t>
      </w:r>
      <w:commentRangeEnd w:id="49"/>
      <w:r w:rsidR="00304C69">
        <w:rPr>
          <w:rStyle w:val="CommentReference"/>
        </w:rPr>
        <w:commentReference w:id="49"/>
      </w:r>
    </w:p>
    <w:p w14:paraId="40C4B034" w14:textId="77777777" w:rsidR="00B714A7" w:rsidRDefault="00D97813" w:rsidP="00B714A7">
      <w:pPr>
        <w:spacing w:line="480" w:lineRule="auto"/>
        <w:ind w:left="720" w:hanging="720"/>
        <w:rPr>
          <w:rFonts w:ascii="Calibri" w:hAnsi="Calibri"/>
        </w:rPr>
      </w:pPr>
      <w:r w:rsidRPr="00D97813">
        <w:rPr>
          <w:rFonts w:ascii="Calibri" w:hAnsi="Calibri"/>
        </w:rPr>
        <w:t>Horse thief strikes again. (1888, July 1)</w:t>
      </w:r>
    </w:p>
    <w:p w14:paraId="02D9D2FE" w14:textId="54A88EF6" w:rsidR="0027093D" w:rsidRPr="00B714A7" w:rsidRDefault="0027093D" w:rsidP="00B714A7">
      <w:pPr>
        <w:spacing w:line="480" w:lineRule="auto"/>
        <w:ind w:left="720" w:hanging="720"/>
        <w:rPr>
          <w:rFonts w:ascii="Calibri" w:hAnsi="Calibri"/>
        </w:rPr>
      </w:pPr>
      <w:commentRangeStart w:id="50"/>
      <w:r w:rsidRPr="000F4B1A">
        <w:t xml:space="preserve">Jackson, D., Munroe, J., &amp; Cunniff, J. (2015). The march that changed our lives.  </w:t>
      </w:r>
      <w:r w:rsidRPr="000F4B1A">
        <w:rPr>
          <w:i/>
        </w:rPr>
        <w:t>Journal of Our Times, 12</w:t>
      </w:r>
      <w:r w:rsidRPr="000F4B1A">
        <w:t xml:space="preserve">(1), 255-268.  Retrieved from </w:t>
      </w:r>
      <w:r w:rsidR="00B800A6" w:rsidRPr="000F4B1A">
        <w:t>http://www.jot.com/ae2f1d271</w:t>
      </w:r>
      <w:commentRangeEnd w:id="50"/>
      <w:r w:rsidR="007C5218">
        <w:rPr>
          <w:rStyle w:val="CommentReference"/>
        </w:rPr>
        <w:commentReference w:id="50"/>
      </w:r>
    </w:p>
    <w:p w14:paraId="63A41462" w14:textId="003A6F7D" w:rsidR="0027093D" w:rsidRPr="000F4B1A" w:rsidRDefault="00B714A7" w:rsidP="00B714A7">
      <w:pPr>
        <w:spacing w:line="480" w:lineRule="auto"/>
        <w:ind w:left="720" w:hanging="720"/>
      </w:pPr>
      <w:commentRangeStart w:id="51"/>
      <w:r w:rsidRPr="00D67021">
        <w:t>Johnson, K., Lewis, M., Green, J., Walker, C., Hill, W., Colman, D.</w:t>
      </w:r>
      <w:proofErr w:type="gramStart"/>
      <w:r w:rsidRPr="00D67021">
        <w:t>,  .</w:t>
      </w:r>
      <w:proofErr w:type="gramEnd"/>
      <w:r w:rsidRPr="00D67021">
        <w:t xml:space="preserve">  .  .  Davis, R., (2008). </w:t>
      </w:r>
      <w:r w:rsidRPr="005B27B3">
        <w:t>Civil rights and the American dream</w:t>
      </w:r>
      <w:r w:rsidRPr="00D67021">
        <w:rPr>
          <w:i/>
        </w:rPr>
        <w:t>. Journal of Our Times,</w:t>
      </w:r>
      <w:r>
        <w:rPr>
          <w:i/>
        </w:rPr>
        <w:t xml:space="preserve"> 2</w:t>
      </w:r>
      <w:r w:rsidRPr="005B27B3">
        <w:t>(4), 84-86</w:t>
      </w:r>
      <w:r>
        <w:t>.</w:t>
      </w:r>
      <w:r w:rsidRPr="00D67021">
        <w:rPr>
          <w:i/>
        </w:rPr>
        <w:t xml:space="preserve"> </w:t>
      </w:r>
      <w:r>
        <w:rPr>
          <w:i/>
        </w:rPr>
        <w:t xml:space="preserve"> </w:t>
      </w:r>
      <w:r w:rsidRPr="00D67021">
        <w:t xml:space="preserve">Retrieved from </w:t>
      </w:r>
      <w:r w:rsidRPr="000D52C9">
        <w:t>http://www.jot.com/ac5b4f7</w:t>
      </w:r>
      <w:r>
        <w:t>12hc4</w:t>
      </w:r>
      <w:commentRangeEnd w:id="51"/>
      <w:r w:rsidR="002B2C1B">
        <w:rPr>
          <w:rStyle w:val="CommentReference"/>
        </w:rPr>
        <w:commentReference w:id="51"/>
      </w:r>
    </w:p>
    <w:p w14:paraId="680ED5D5" w14:textId="1C96A0C2" w:rsidR="00B714A7" w:rsidRDefault="00365AF8" w:rsidP="00B714A7">
      <w:pPr>
        <w:spacing w:line="480" w:lineRule="auto"/>
        <w:ind w:left="720" w:hanging="720"/>
      </w:pPr>
      <w:commentRangeStart w:id="52"/>
      <w:r w:rsidRPr="000F4B1A">
        <w:t xml:space="preserve">Jones, A. [youtubeman]. (2014, September 12). </w:t>
      </w:r>
      <w:r w:rsidRPr="000F4B1A">
        <w:rPr>
          <w:i/>
        </w:rPr>
        <w:t>Up in smoke</w:t>
      </w:r>
      <w:r w:rsidRPr="000F4B1A">
        <w:t xml:space="preserve"> [Video file]. Retrieved from </w:t>
      </w:r>
      <w:r w:rsidR="00B714A7" w:rsidRPr="004137F5">
        <w:t>http</w:t>
      </w:r>
      <w:ins w:id="53" w:author="Burr, Betsy" w:date="2017-12-19T14:10:00Z">
        <w:r w:rsidR="001319A5">
          <w:t>s</w:t>
        </w:r>
      </w:ins>
      <w:r w:rsidR="00B714A7" w:rsidRPr="004137F5">
        <w:t>://www.youtube.com</w:t>
      </w:r>
      <w:commentRangeEnd w:id="52"/>
      <w:r w:rsidR="00C227D8">
        <w:rPr>
          <w:rStyle w:val="CommentReference"/>
        </w:rPr>
        <w:commentReference w:id="52"/>
      </w:r>
      <w:r w:rsidR="00EF3640">
        <w:t>/12345</w:t>
      </w:r>
    </w:p>
    <w:p w14:paraId="28AEE0A0" w14:textId="1C2E42D8" w:rsidR="0027093D" w:rsidRPr="000F4B1A" w:rsidRDefault="0027093D" w:rsidP="00B714A7">
      <w:pPr>
        <w:spacing w:line="480" w:lineRule="auto"/>
        <w:ind w:left="720" w:hanging="720"/>
      </w:pPr>
      <w:commentRangeStart w:id="54"/>
      <w:r w:rsidRPr="000F4B1A">
        <w:rPr>
          <w:shd w:val="clear" w:color="auto" w:fill="FFFFFF"/>
        </w:rPr>
        <w:t>Jones, D. (2012).</w:t>
      </w:r>
      <w:r w:rsidRPr="000F4B1A">
        <w:rPr>
          <w:rStyle w:val="Emphasis"/>
          <w:shd w:val="clear" w:color="auto" w:fill="FFFFFF"/>
        </w:rPr>
        <w:t> A history of the Pony Express</w:t>
      </w:r>
      <w:r w:rsidRPr="000F4B1A">
        <w:rPr>
          <w:shd w:val="clear" w:color="auto" w:fill="FFFFFF"/>
        </w:rPr>
        <w:t>. Boston, MA: Boston Books.</w:t>
      </w:r>
      <w:commentRangeEnd w:id="54"/>
      <w:r w:rsidR="00FD2310">
        <w:rPr>
          <w:rStyle w:val="CommentReference"/>
        </w:rPr>
        <w:commentReference w:id="54"/>
      </w:r>
    </w:p>
    <w:p w14:paraId="3C7D6828" w14:textId="3708FEC3" w:rsidR="00B714A7" w:rsidRPr="000F4B1A" w:rsidRDefault="00B714A7" w:rsidP="00B714A7">
      <w:pPr>
        <w:spacing w:line="480" w:lineRule="auto"/>
        <w:ind w:left="720" w:hanging="720"/>
      </w:pPr>
      <w:commentRangeStart w:id="55"/>
      <w:r>
        <w:t>Klein, C.</w:t>
      </w:r>
      <w:r w:rsidR="00577429">
        <w:t>,</w:t>
      </w:r>
      <w:r>
        <w:t xml:space="preserve"> &amp; Klein, L. (2002).  </w:t>
      </w:r>
      <w:r w:rsidRPr="000D52C9">
        <w:t>Working conditions and the American middle class</w:t>
      </w:r>
      <w:r>
        <w:t xml:space="preserve">. </w:t>
      </w:r>
      <w:r w:rsidR="00C6709E">
        <w:rPr>
          <w:i/>
        </w:rPr>
        <w:t xml:space="preserve">Exploring Society </w:t>
      </w:r>
      <w:r w:rsidR="00864ACF">
        <w:t>(pp.</w:t>
      </w:r>
      <w:r>
        <w:t xml:space="preserve"> 94 – 96</w:t>
      </w:r>
      <w:r w:rsidR="00864ACF">
        <w:t>)</w:t>
      </w:r>
      <w:r>
        <w:t xml:space="preserve">.  Retrieved from </w:t>
      </w:r>
      <w:r w:rsidR="003719E3">
        <w:t>http://www.</w:t>
      </w:r>
      <w:r w:rsidR="00C6709E">
        <w:t>exploringsociety</w:t>
      </w:r>
      <w:r w:rsidRPr="00B714A7">
        <w:t>.com/20021003</w:t>
      </w:r>
      <w:commentRangeEnd w:id="55"/>
      <w:r w:rsidR="001C385B">
        <w:rPr>
          <w:rStyle w:val="CommentReference"/>
        </w:rPr>
        <w:commentReference w:id="55"/>
      </w:r>
    </w:p>
    <w:p w14:paraId="12ADD7F9" w14:textId="71F1E0C0" w:rsidR="00CF0908" w:rsidRPr="000F4B1A" w:rsidRDefault="00CF0908" w:rsidP="00B714A7">
      <w:pPr>
        <w:spacing w:line="480" w:lineRule="auto"/>
        <w:ind w:left="720" w:hanging="720"/>
      </w:pPr>
      <w:r w:rsidRPr="000F4B1A">
        <w:t xml:space="preserve">Kuchar, M. (2000). </w:t>
      </w:r>
      <w:r w:rsidRPr="000F4B1A">
        <w:rPr>
          <w:i/>
        </w:rPr>
        <w:t>Kuchars, kitchens, and kuchen</w:t>
      </w:r>
      <w:r w:rsidRPr="000F4B1A">
        <w:t>.  New York, NY: Skyscraper Publishing.</w:t>
      </w:r>
    </w:p>
    <w:p w14:paraId="26960107" w14:textId="51BA4504" w:rsidR="00E573DA" w:rsidRDefault="00E573DA" w:rsidP="00B714A7">
      <w:pPr>
        <w:spacing w:line="480" w:lineRule="auto"/>
        <w:ind w:left="720" w:hanging="720"/>
      </w:pPr>
      <w:commentRangeStart w:id="56"/>
      <w:r w:rsidRPr="00B74D48">
        <w:t>Lake house at sunset</w:t>
      </w:r>
      <w:r w:rsidR="00B74D48">
        <w:t xml:space="preserve"> [Photograph]</w:t>
      </w:r>
      <w:r w:rsidR="00764301">
        <w:rPr>
          <w:i/>
        </w:rPr>
        <w:t>.</w:t>
      </w:r>
      <w:r>
        <w:t xml:space="preserve"> (2013). Retrieved from </w:t>
      </w:r>
      <w:r w:rsidRPr="000F4B1A">
        <w:t>https://www.gorksiblogspot.com</w:t>
      </w:r>
      <w:commentRangeEnd w:id="56"/>
      <w:r w:rsidR="00C203EA">
        <w:rPr>
          <w:rStyle w:val="CommentReference"/>
        </w:rPr>
        <w:commentReference w:id="56"/>
      </w:r>
    </w:p>
    <w:p w14:paraId="64721499" w14:textId="39F55E31" w:rsidR="00BF5328" w:rsidRPr="000F4B1A" w:rsidRDefault="00BF5328" w:rsidP="00B714A7">
      <w:pPr>
        <w:spacing w:line="480" w:lineRule="auto"/>
        <w:ind w:left="720" w:hanging="720"/>
      </w:pPr>
      <w:r w:rsidRPr="000F4B1A">
        <w:lastRenderedPageBreak/>
        <w:t>Marlowe, G. (1911</w:t>
      </w:r>
      <w:r w:rsidR="00B17A10">
        <w:t>, March 26</w:t>
      </w:r>
      <w:r w:rsidRPr="000F4B1A">
        <w:t xml:space="preserve">). Deadly fire draws attention to factory conditions.  </w:t>
      </w:r>
      <w:r w:rsidRPr="000F4B1A">
        <w:rPr>
          <w:i/>
        </w:rPr>
        <w:t xml:space="preserve">The Brooklyn Banner.  </w:t>
      </w:r>
      <w:r w:rsidRPr="000F4B1A">
        <w:t xml:space="preserve">Retrieved from </w:t>
      </w:r>
      <w:r w:rsidRPr="004137F5">
        <w:t>http://brooklynbanner.com/archives/2011/03/26/shirtwaistfire</w:t>
      </w:r>
    </w:p>
    <w:p w14:paraId="034F5855" w14:textId="072FE4F2" w:rsidR="00315167" w:rsidRPr="000F4B1A" w:rsidRDefault="00315167" w:rsidP="00B714A7">
      <w:pPr>
        <w:spacing w:line="480" w:lineRule="auto"/>
        <w:ind w:left="720" w:hanging="720"/>
      </w:pPr>
      <w:commentRangeStart w:id="57"/>
      <w:r w:rsidRPr="000F4B1A">
        <w:t xml:space="preserve">North American Publishers’ Union. (2014). </w:t>
      </w:r>
      <w:r w:rsidRPr="00266958">
        <w:rPr>
          <w:i/>
        </w:rPr>
        <w:t>Top sellers of our times</w:t>
      </w:r>
      <w:r w:rsidRPr="000F4B1A">
        <w:t xml:space="preserve">.  Retrieved from </w:t>
      </w:r>
      <w:r w:rsidR="009E05C6" w:rsidRPr="000F4B1A">
        <w:t>http://www.napu.org/topsellers/3219203</w:t>
      </w:r>
      <w:commentRangeEnd w:id="57"/>
      <w:r w:rsidR="00384644">
        <w:rPr>
          <w:rStyle w:val="CommentReference"/>
        </w:rPr>
        <w:commentReference w:id="57"/>
      </w:r>
    </w:p>
    <w:p w14:paraId="21FBBA9B" w14:textId="63B38FBA" w:rsidR="009E05C6" w:rsidRPr="000F4B1A" w:rsidRDefault="009E05C6" w:rsidP="00B714A7">
      <w:pPr>
        <w:spacing w:line="480" w:lineRule="auto"/>
        <w:ind w:left="720" w:hanging="720"/>
      </w:pPr>
      <w:commentRangeStart w:id="58"/>
      <w:r w:rsidRPr="000F4B1A">
        <w:t>Petersen, B. (2015</w:t>
      </w:r>
      <w:r w:rsidR="00D97813">
        <w:t>, May</w:t>
      </w:r>
      <w:r w:rsidRPr="000F4B1A">
        <w:t xml:space="preserve">). Enemies among us.  </w:t>
      </w:r>
      <w:r w:rsidRPr="000F4B1A">
        <w:rPr>
          <w:i/>
        </w:rPr>
        <w:t>Florida Nature Magazine, 5</w:t>
      </w:r>
      <w:r w:rsidRPr="000F4B1A">
        <w:t>(</w:t>
      </w:r>
      <w:r w:rsidR="000E07E3">
        <w:t>6</w:t>
      </w:r>
      <w:r w:rsidRPr="000F4B1A">
        <w:t>)</w:t>
      </w:r>
      <w:r w:rsidR="009D7EAF">
        <w:t xml:space="preserve">, </w:t>
      </w:r>
      <w:r w:rsidRPr="000F4B1A">
        <w:t>35-</w:t>
      </w:r>
      <w:r w:rsidR="000E07E3">
        <w:t>36</w:t>
      </w:r>
      <w:r w:rsidRPr="000F4B1A">
        <w:t>.</w:t>
      </w:r>
      <w:commentRangeEnd w:id="58"/>
      <w:r w:rsidR="000539A6">
        <w:rPr>
          <w:rStyle w:val="CommentReference"/>
        </w:rPr>
        <w:commentReference w:id="58"/>
      </w:r>
    </w:p>
    <w:p w14:paraId="175778FB" w14:textId="49C27272" w:rsidR="00242048" w:rsidRPr="000F4B1A" w:rsidRDefault="00242048" w:rsidP="00B714A7">
      <w:pPr>
        <w:spacing w:line="480" w:lineRule="auto"/>
        <w:ind w:left="720" w:hanging="720"/>
      </w:pPr>
      <w:r w:rsidRPr="000F4B1A">
        <w:t xml:space="preserve">Pony express basic facts. (2016). Retrieved from </w:t>
      </w:r>
      <w:r w:rsidR="004816A0">
        <w:br/>
      </w:r>
      <w:r w:rsidRPr="004137F5">
        <w:t>http://www.ponyexpressproject.org/learn-more/</w:t>
      </w:r>
    </w:p>
    <w:p w14:paraId="03798F65" w14:textId="7B4A0DD5" w:rsidR="003210E1" w:rsidRPr="000F4B1A" w:rsidRDefault="003210E1" w:rsidP="00B714A7">
      <w:pPr>
        <w:spacing w:line="480" w:lineRule="auto"/>
        <w:ind w:left="720" w:hanging="720"/>
      </w:pPr>
      <w:r w:rsidRPr="000F4B1A">
        <w:t xml:space="preserve">Porter, B. (n.d.). </w:t>
      </w:r>
      <w:r w:rsidRPr="00266958">
        <w:rPr>
          <w:i/>
        </w:rPr>
        <w:t>1963 March on Washington for jobs and freedom</w:t>
      </w:r>
      <w:r w:rsidRPr="000F4B1A">
        <w:t xml:space="preserve"> [Blog post]. Retrieved from </w:t>
      </w:r>
      <w:r w:rsidR="004F0795" w:rsidRPr="000F4B1A">
        <w:t>http://www.historyblog.org./1963marchonwashington</w:t>
      </w:r>
    </w:p>
    <w:p w14:paraId="6E5EFD23" w14:textId="71F0DCBD" w:rsidR="004F0795" w:rsidRPr="000F4B1A" w:rsidRDefault="004F0795" w:rsidP="00B714A7">
      <w:pPr>
        <w:spacing w:line="480" w:lineRule="auto"/>
        <w:ind w:left="720" w:hanging="720"/>
        <w:rPr>
          <w:shd w:val="clear" w:color="auto" w:fill="FFFFFF"/>
        </w:rPr>
      </w:pPr>
      <w:commentRangeStart w:id="59"/>
      <w:r w:rsidRPr="003D1E1E">
        <w:rPr>
          <w:rStyle w:val="Emphasis"/>
          <w:i w:val="0"/>
          <w:shd w:val="clear" w:color="auto" w:fill="FFFFFF"/>
        </w:rPr>
        <w:t>The recipe that changed the world.</w:t>
      </w:r>
      <w:r w:rsidRPr="000F4B1A">
        <w:rPr>
          <w:rStyle w:val="Emphasis"/>
          <w:shd w:val="clear" w:color="auto" w:fill="FFFFFF"/>
        </w:rPr>
        <w:t xml:space="preserve"> (2004). American Journal of Cooking,</w:t>
      </w:r>
      <w:r w:rsidR="00007005">
        <w:rPr>
          <w:rStyle w:val="Emphasis"/>
          <w:shd w:val="clear" w:color="auto" w:fill="FFFFFF"/>
        </w:rPr>
        <w:t xml:space="preserve"> </w:t>
      </w:r>
      <w:r w:rsidRPr="000F4B1A">
        <w:rPr>
          <w:rStyle w:val="Emphasis"/>
          <w:shd w:val="clear" w:color="auto" w:fill="FFFFFF"/>
        </w:rPr>
        <w:t>13</w:t>
      </w:r>
      <w:r w:rsidRPr="000F4B1A">
        <w:rPr>
          <w:shd w:val="clear" w:color="auto" w:fill="FFFFFF"/>
        </w:rPr>
        <w:t xml:space="preserve">(1). Retrieved from </w:t>
      </w:r>
      <w:r w:rsidR="007E62C5" w:rsidRPr="000F4B1A">
        <w:rPr>
          <w:shd w:val="clear" w:color="auto" w:fill="FFFFFF"/>
        </w:rPr>
        <w:t>http://www.americanjournalofcooking.com</w:t>
      </w:r>
      <w:commentRangeEnd w:id="59"/>
      <w:r w:rsidR="0075111D">
        <w:rPr>
          <w:rStyle w:val="CommentReference"/>
        </w:rPr>
        <w:commentReference w:id="59"/>
      </w:r>
    </w:p>
    <w:p w14:paraId="4CE0ADAE" w14:textId="77777777" w:rsidR="003C5919" w:rsidRPr="003C5919" w:rsidRDefault="003C5919" w:rsidP="003C5919">
      <w:pPr>
        <w:spacing w:line="480" w:lineRule="auto"/>
        <w:ind w:left="720" w:hanging="720"/>
      </w:pPr>
      <w:bookmarkStart w:id="60" w:name="_Hlk501525781"/>
      <w:bookmarkStart w:id="61" w:name="_GoBack"/>
      <w:r w:rsidRPr="003C5919">
        <w:t xml:space="preserve">Ricci, S.  (2014, August).  The migration of plants. </w:t>
      </w:r>
      <w:r w:rsidRPr="003C5919">
        <w:rPr>
          <w:i/>
        </w:rPr>
        <w:t>Plants Facts</w:t>
      </w:r>
      <w:r w:rsidRPr="003C5919">
        <w:t xml:space="preserve"> (pp. 43 – 46).  Retrieved from http://www.plantsfacts.com</w:t>
      </w:r>
      <w:r w:rsidRPr="003C5919">
        <w:rPr>
          <w:rStyle w:val="Hyperlink"/>
          <w:color w:val="auto"/>
          <w:u w:val="none"/>
        </w:rPr>
        <w:t>/migration</w:t>
      </w:r>
    </w:p>
    <w:bookmarkEnd w:id="60"/>
    <w:bookmarkEnd w:id="61"/>
    <w:p w14:paraId="66EC2646" w14:textId="603D9CCE" w:rsidR="003D1E1E" w:rsidRPr="003D1E1E" w:rsidRDefault="003D1E1E" w:rsidP="00B714A7">
      <w:pPr>
        <w:spacing w:line="480" w:lineRule="auto"/>
        <w:ind w:left="720" w:hanging="720"/>
      </w:pPr>
      <w:r w:rsidRPr="003D1E1E">
        <w:t xml:space="preserve">Rivas, E.  (2016). </w:t>
      </w:r>
      <w:r w:rsidRPr="00C73B8A">
        <w:rPr>
          <w:i/>
        </w:rPr>
        <w:t xml:space="preserve">Florida fauna and flora: </w:t>
      </w:r>
      <w:r w:rsidR="00BD2276">
        <w:rPr>
          <w:i/>
        </w:rPr>
        <w:t>T</w:t>
      </w:r>
      <w:r w:rsidR="00BD2276" w:rsidRPr="00C73B8A">
        <w:rPr>
          <w:i/>
        </w:rPr>
        <w:t xml:space="preserve">he </w:t>
      </w:r>
      <w:r w:rsidRPr="00C73B8A">
        <w:rPr>
          <w:i/>
        </w:rPr>
        <w:t>future is bleak</w:t>
      </w:r>
      <w:r w:rsidRPr="003D1E1E">
        <w:t>.  Retrieved from http://www.southfloridagardens.org</w:t>
      </w:r>
    </w:p>
    <w:p w14:paraId="53C331D4" w14:textId="16E8C9C8" w:rsidR="00757A4B" w:rsidRPr="000F4B1A" w:rsidRDefault="00757A4B" w:rsidP="00B714A7">
      <w:pPr>
        <w:spacing w:line="480" w:lineRule="auto"/>
        <w:ind w:left="720" w:hanging="720"/>
      </w:pPr>
      <w:commentRangeStart w:id="62"/>
      <w:r w:rsidRPr="000F4B1A">
        <w:t xml:space="preserve">Scott, B. &amp; Brown, Q. (2011).  The origin of leisure time. </w:t>
      </w:r>
      <w:r w:rsidR="003719E3">
        <w:rPr>
          <w:i/>
        </w:rPr>
        <w:t>Journal of Sociolog</w:t>
      </w:r>
      <w:r w:rsidRPr="000F4B1A">
        <w:rPr>
          <w:i/>
        </w:rPr>
        <w:t>y</w:t>
      </w:r>
      <w:r w:rsidRPr="000F4B1A">
        <w:t xml:space="preserve">, </w:t>
      </w:r>
      <w:r w:rsidRPr="000F4B1A">
        <w:rPr>
          <w:i/>
        </w:rPr>
        <w:t>4</w:t>
      </w:r>
      <w:r w:rsidRPr="000F4B1A">
        <w:t xml:space="preserve">(1), 94 – 96.  Retrieved from </w:t>
      </w:r>
      <w:r w:rsidR="00465DC1" w:rsidRPr="000F4B1A">
        <w:t>http://www.</w:t>
      </w:r>
      <w:r w:rsidR="003719E3">
        <w:t>journalofsociology</w:t>
      </w:r>
      <w:r w:rsidR="00465DC1" w:rsidRPr="000F4B1A">
        <w:t>.com/20110401</w:t>
      </w:r>
      <w:commentRangeEnd w:id="62"/>
      <w:r w:rsidR="00D95A36">
        <w:rPr>
          <w:rStyle w:val="CommentReference"/>
        </w:rPr>
        <w:commentReference w:id="62"/>
      </w:r>
    </w:p>
    <w:p w14:paraId="0ECDCA1D" w14:textId="07CF6D0A" w:rsidR="00465DC1" w:rsidRPr="000F4B1A" w:rsidRDefault="00465DC1" w:rsidP="00B714A7">
      <w:pPr>
        <w:spacing w:line="480" w:lineRule="auto"/>
        <w:ind w:left="720" w:hanging="720"/>
      </w:pPr>
      <w:r w:rsidRPr="000F4B1A">
        <w:t xml:space="preserve">Smith, E. (2012). </w:t>
      </w:r>
      <w:r w:rsidRPr="000F4B1A">
        <w:rPr>
          <w:i/>
        </w:rPr>
        <w:t>Pesky pets</w:t>
      </w:r>
      <w:r w:rsidRPr="000F4B1A">
        <w:t>. St. Louis, MO: Arches Press</w:t>
      </w:r>
    </w:p>
    <w:p w14:paraId="52521661" w14:textId="604FBB42" w:rsidR="001318B1" w:rsidRPr="001318B1" w:rsidRDefault="001318B1" w:rsidP="001318B1">
      <w:pPr>
        <w:pStyle w:val="NormalWeb"/>
        <w:spacing w:line="480" w:lineRule="auto"/>
        <w:ind w:left="720" w:hanging="720"/>
        <w:rPr>
          <w:rFonts w:asciiTheme="minorHAnsi" w:hAnsiTheme="minorHAnsi"/>
        </w:rPr>
      </w:pPr>
      <w:commentRangeStart w:id="63"/>
      <w:r w:rsidRPr="001318B1">
        <w:rPr>
          <w:rFonts w:asciiTheme="minorHAnsi" w:hAnsiTheme="minorHAnsi"/>
        </w:rPr>
        <w:t xml:space="preserve">[Untitled </w:t>
      </w:r>
      <w:r w:rsidR="006159EE">
        <w:rPr>
          <w:rFonts w:asciiTheme="minorHAnsi" w:hAnsiTheme="minorHAnsi"/>
        </w:rPr>
        <w:t>p</w:t>
      </w:r>
      <w:r w:rsidR="006159EE" w:rsidRPr="001318B1">
        <w:rPr>
          <w:rFonts w:asciiTheme="minorHAnsi" w:hAnsiTheme="minorHAnsi"/>
        </w:rPr>
        <w:t xml:space="preserve">hotograph </w:t>
      </w:r>
      <w:r w:rsidRPr="001318B1">
        <w:rPr>
          <w:rFonts w:asciiTheme="minorHAnsi" w:hAnsiTheme="minorHAnsi"/>
        </w:rPr>
        <w:t xml:space="preserve">of </w:t>
      </w:r>
      <w:r w:rsidR="004816A8">
        <w:rPr>
          <w:rFonts w:asciiTheme="minorHAnsi" w:hAnsiTheme="minorHAnsi"/>
        </w:rPr>
        <w:t xml:space="preserve">the Bakersfield </w:t>
      </w:r>
      <w:r w:rsidR="006159EE">
        <w:rPr>
          <w:rFonts w:asciiTheme="minorHAnsi" w:hAnsiTheme="minorHAnsi"/>
        </w:rPr>
        <w:t>church</w:t>
      </w:r>
      <w:r w:rsidR="001E3737">
        <w:rPr>
          <w:rFonts w:asciiTheme="minorHAnsi" w:hAnsiTheme="minorHAnsi"/>
        </w:rPr>
        <w:t xml:space="preserve">]. (n.d.). </w:t>
      </w:r>
      <w:r w:rsidRPr="001318B1">
        <w:rPr>
          <w:rFonts w:asciiTheme="minorHAnsi" w:hAnsiTheme="minorHAnsi"/>
        </w:rPr>
        <w:t>Retrieved from https://www.gorskiblogspot.com</w:t>
      </w:r>
      <w:commentRangeEnd w:id="63"/>
      <w:r w:rsidR="00CC1F07">
        <w:rPr>
          <w:rStyle w:val="CommentReference"/>
          <w:rFonts w:asciiTheme="minorHAnsi" w:eastAsiaTheme="minorHAnsi" w:hAnsiTheme="minorHAnsi" w:cstheme="minorBidi"/>
        </w:rPr>
        <w:commentReference w:id="63"/>
      </w:r>
    </w:p>
    <w:p w14:paraId="58D78E16" w14:textId="7E8869DC" w:rsidR="00004ED8" w:rsidRDefault="00004ED8" w:rsidP="00B714A7">
      <w:pPr>
        <w:spacing w:line="480" w:lineRule="auto"/>
        <w:ind w:left="720" w:hanging="720"/>
      </w:pPr>
    </w:p>
    <w:p w14:paraId="70601F94" w14:textId="2E65F41C" w:rsidR="00B9634A" w:rsidRPr="00B714A7" w:rsidRDefault="00B9634A" w:rsidP="00B714A7">
      <w:pPr>
        <w:spacing w:line="480" w:lineRule="auto"/>
        <w:ind w:left="720" w:hanging="720"/>
        <w:rPr>
          <w:color w:val="000000" w:themeColor="text1"/>
          <w:shd w:val="clear" w:color="auto" w:fill="FFFFFF"/>
        </w:rPr>
      </w:pPr>
      <w:commentRangeStart w:id="64"/>
      <w:r w:rsidRPr="00B9634A">
        <w:rPr>
          <w:color w:val="000000" w:themeColor="text1"/>
          <w:shd w:val="clear" w:color="auto" w:fill="FFFFFF"/>
        </w:rPr>
        <w:lastRenderedPageBreak/>
        <w:t>West, K. (2011). Unsung heroes. </w:t>
      </w:r>
      <w:r w:rsidRPr="00B9634A">
        <w:rPr>
          <w:rStyle w:val="Emphasis"/>
          <w:color w:val="000000" w:themeColor="text1"/>
          <w:shd w:val="clear" w:color="auto" w:fill="FFFFFF"/>
        </w:rPr>
        <w:t>Journal of Firefighting, 12</w:t>
      </w:r>
      <w:r w:rsidRPr="00B9634A">
        <w:rPr>
          <w:color w:val="000000" w:themeColor="text1"/>
          <w:shd w:val="clear" w:color="auto" w:fill="FFFFFF"/>
        </w:rPr>
        <w:t xml:space="preserve">(1), 130-142. </w:t>
      </w:r>
      <w:r w:rsidR="00EF42DF">
        <w:rPr>
          <w:color w:val="000000" w:themeColor="text1"/>
          <w:shd w:val="clear" w:color="auto" w:fill="FFFFFF"/>
        </w:rPr>
        <w:br/>
      </w:r>
      <w:r w:rsidR="00EF42DF">
        <w:t>doi:</w:t>
      </w:r>
      <w:r w:rsidR="007D15CD">
        <w:t>10.1234/5678-9123.4.5.6</w:t>
      </w:r>
      <w:commentRangeEnd w:id="64"/>
      <w:r w:rsidR="00776194">
        <w:rPr>
          <w:rStyle w:val="CommentReference"/>
        </w:rPr>
        <w:commentReference w:id="64"/>
      </w:r>
    </w:p>
    <w:sectPr w:rsidR="00B9634A" w:rsidRPr="00B714A7" w:rsidSect="003C0CA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 Glendening" w:date="2017-07-26T16:20:00Z" w:initials="CG">
    <w:p w14:paraId="7C3A98E4" w14:textId="57C624C6" w:rsidR="008B5816" w:rsidRDefault="008B5816">
      <w:pPr>
        <w:pStyle w:val="CommentText"/>
      </w:pPr>
      <w:r>
        <w:rPr>
          <w:rStyle w:val="CommentReference"/>
        </w:rPr>
        <w:annotationRef/>
      </w:r>
      <w:r>
        <w:t>JCS100.4, “missing info” section</w:t>
      </w:r>
      <w:r w:rsidR="00310BB6">
        <w:t xml:space="preserve"> AND reference list section</w:t>
      </w:r>
      <w:r w:rsidR="00680AE3">
        <w:t xml:space="preserve">.  ALSO in </w:t>
      </w:r>
      <w:r w:rsidR="007B40A1">
        <w:t>APA style formatting doc, p. 9</w:t>
      </w:r>
      <w:r w:rsidR="00D464D7">
        <w:t xml:space="preserve"> and p. 20</w:t>
      </w:r>
      <w:r w:rsidR="00680AE3">
        <w:t>.</w:t>
      </w:r>
      <w:r w:rsidR="00310BB6">
        <w:t xml:space="preserve">  AND JCS100.5.</w:t>
      </w:r>
    </w:p>
  </w:comment>
  <w:comment w:id="1" w:author="Chris Glendening" w:date="2017-07-26T15:21:00Z" w:initials="CG">
    <w:p w14:paraId="23B80951" w14:textId="0DD6CAD9" w:rsidR="005442BA" w:rsidRDefault="005442BA">
      <w:pPr>
        <w:pStyle w:val="CommentText"/>
      </w:pPr>
      <w:r>
        <w:rPr>
          <w:rStyle w:val="CommentReference"/>
        </w:rPr>
        <w:annotationRef/>
      </w:r>
      <w:r>
        <w:t>JCS100.2, “Your own ideas and common knowledge” section.</w:t>
      </w:r>
    </w:p>
  </w:comment>
  <w:comment w:id="2" w:author="Chris Glendening" w:date="2017-07-26T15:33:00Z" w:initials="CG">
    <w:p w14:paraId="07D6E85F" w14:textId="5F03595A" w:rsidR="008B7ED7" w:rsidRPr="008B7ED7" w:rsidRDefault="008B7ED7">
      <w:pPr>
        <w:pStyle w:val="CommentText"/>
        <w:rPr>
          <w:color w:val="552656"/>
        </w:rPr>
      </w:pPr>
      <w:r>
        <w:rPr>
          <w:rStyle w:val="CommentReference"/>
        </w:rPr>
        <w:annotationRef/>
      </w:r>
      <w:r>
        <w:t>JCS100.2, “Your own ideas and common knowledge” section.</w:t>
      </w:r>
    </w:p>
  </w:comment>
  <w:comment w:id="3" w:author="Chris Glendening" w:date="2017-07-26T15:38:00Z" w:initials="CG">
    <w:p w14:paraId="0A77FA20" w14:textId="4EBA1C47" w:rsidR="00BD347B" w:rsidRDefault="00BD347B">
      <w:pPr>
        <w:pStyle w:val="CommentText"/>
      </w:pPr>
      <w:r>
        <w:rPr>
          <w:rStyle w:val="CommentReference"/>
        </w:rPr>
        <w:annotationRef/>
      </w:r>
      <w:r>
        <w:t>JCS100.2, “Paraphrasing a source” section.</w:t>
      </w:r>
    </w:p>
  </w:comment>
  <w:comment w:id="4" w:author="Chris Glendening" w:date="2017-07-26T15:20:00Z" w:initials="CG">
    <w:p w14:paraId="75E1D7AC" w14:textId="143266A2" w:rsidR="00380B66" w:rsidRDefault="00380B66">
      <w:pPr>
        <w:pStyle w:val="CommentText"/>
      </w:pPr>
      <w:r>
        <w:rPr>
          <w:rStyle w:val="CommentReference"/>
        </w:rPr>
        <w:annotationRef/>
      </w:r>
      <w:r>
        <w:t>JCS100.2, “When to include citations” sections.</w:t>
      </w:r>
    </w:p>
  </w:comment>
  <w:comment w:id="5" w:author="Chris Glendening" w:date="2017-07-26T15:35:00Z" w:initials="CG">
    <w:p w14:paraId="6AAB0398" w14:textId="201C8E63" w:rsidR="00702EB1" w:rsidRDefault="00702EB1">
      <w:pPr>
        <w:pStyle w:val="CommentText"/>
      </w:pPr>
      <w:r>
        <w:rPr>
          <w:rStyle w:val="CommentReference"/>
        </w:rPr>
        <w:annotationRef/>
      </w:r>
      <w:r>
        <w:t>JCS100.2, “Direct quotations” section.</w:t>
      </w:r>
    </w:p>
  </w:comment>
  <w:comment w:id="6" w:author="Chris Glendening" w:date="2017-07-27T15:51:00Z" w:initials="CG">
    <w:p w14:paraId="1235202E" w14:textId="412ED78C" w:rsidR="00525979" w:rsidRDefault="00525979">
      <w:pPr>
        <w:pStyle w:val="CommentText"/>
      </w:pPr>
      <w:r>
        <w:rPr>
          <w:rStyle w:val="CommentReference"/>
        </w:rPr>
        <w:annotationRef/>
      </w:r>
      <w:r>
        <w:t>APA style formatting doc, p. 2.</w:t>
      </w:r>
    </w:p>
  </w:comment>
  <w:comment w:id="7" w:author="Chris Glendening" w:date="2017-07-26T16:02:00Z" w:initials="CG">
    <w:p w14:paraId="5F69F767" w14:textId="712C3AAA" w:rsidR="00E31078" w:rsidRDefault="00E31078">
      <w:pPr>
        <w:pStyle w:val="CommentText"/>
      </w:pPr>
      <w:r>
        <w:rPr>
          <w:rStyle w:val="CommentReference"/>
        </w:rPr>
        <w:annotationRef/>
      </w:r>
      <w:r>
        <w:t>JCS100.4, “APA style basics”</w:t>
      </w:r>
      <w:r w:rsidR="00462F7E">
        <w:t xml:space="preserve"> and “In-text citations—the basics”</w:t>
      </w:r>
      <w:r>
        <w:t xml:space="preserve"> section</w:t>
      </w:r>
      <w:r w:rsidR="00462F7E">
        <w:t>s</w:t>
      </w:r>
      <w:r>
        <w:t>.</w:t>
      </w:r>
    </w:p>
  </w:comment>
  <w:comment w:id="8" w:author="Chris Glendening" w:date="2017-07-26T15:48:00Z" w:initials="CG">
    <w:p w14:paraId="0B737686" w14:textId="7EE56CD5" w:rsidR="00170B5C" w:rsidRDefault="00170B5C">
      <w:pPr>
        <w:pStyle w:val="CommentText"/>
      </w:pPr>
      <w:r>
        <w:rPr>
          <w:rStyle w:val="CommentReference"/>
        </w:rPr>
        <w:annotationRef/>
      </w:r>
      <w:r>
        <w:t>JCS100.3, “Citing the same source more than once in a paragraph” section.</w:t>
      </w:r>
    </w:p>
  </w:comment>
  <w:comment w:id="10" w:author="Chris Glendening" w:date="2017-07-26T15:37:00Z" w:initials="CG">
    <w:p w14:paraId="23778723" w14:textId="1A8C333D" w:rsidR="007D4C62" w:rsidRDefault="007D4C62">
      <w:pPr>
        <w:pStyle w:val="CommentText"/>
      </w:pPr>
      <w:r>
        <w:rPr>
          <w:rStyle w:val="CommentReference"/>
        </w:rPr>
        <w:annotationRef/>
      </w:r>
      <w:r>
        <w:t>JCS100.2, “Paraphrasing a source” section.</w:t>
      </w:r>
    </w:p>
  </w:comment>
  <w:comment w:id="11" w:author="Chris Glendening" w:date="2017-07-26T15:56:00Z" w:initials="CG">
    <w:p w14:paraId="468C7FEF" w14:textId="3DDDE1C8" w:rsidR="00331D82" w:rsidRDefault="00331D82">
      <w:pPr>
        <w:pStyle w:val="CommentText"/>
      </w:pPr>
      <w:r>
        <w:rPr>
          <w:rStyle w:val="CommentReference"/>
        </w:rPr>
        <w:annotationRef/>
      </w:r>
      <w:r>
        <w:t>JCS100.3, “</w:t>
      </w:r>
      <w:r w:rsidRPr="00FA6104">
        <w:rPr>
          <w:rFonts w:ascii="Times New Roman" w:eastAsia="Times New Roman" w:hAnsi="Times New Roman" w:cs="Times New Roman"/>
        </w:rPr>
        <w:t>Citing the same source more than once in a paragraph</w:t>
      </w:r>
      <w:r>
        <w:rPr>
          <w:rFonts w:ascii="Times New Roman" w:eastAsia="Times New Roman" w:hAnsi="Times New Roman" w:cs="Times New Roman"/>
        </w:rPr>
        <w:t>” section.</w:t>
      </w:r>
    </w:p>
  </w:comment>
  <w:comment w:id="12" w:author="Chris Glendening" w:date="2017-07-26T16:09:00Z" w:initials="CG">
    <w:p w14:paraId="4CD7DD43" w14:textId="12F4DDD6" w:rsidR="008E2D15" w:rsidRDefault="008E2D15">
      <w:pPr>
        <w:pStyle w:val="CommentText"/>
      </w:pPr>
      <w:r>
        <w:rPr>
          <w:rStyle w:val="CommentReference"/>
        </w:rPr>
        <w:annotationRef/>
      </w:r>
      <w:r>
        <w:t>JCS100.4, “In-text citations—the basics” section.</w:t>
      </w:r>
      <w:r w:rsidR="001E1591">
        <w:t xml:space="preserve">  ALSO, APA style formatting doc, p. 4.</w:t>
      </w:r>
    </w:p>
  </w:comment>
  <w:comment w:id="13" w:author="Chris Glendening" w:date="2017-07-26T16:19:00Z" w:initials="CG">
    <w:p w14:paraId="0B0DA6A5" w14:textId="1B93AC9D" w:rsidR="00CF1508" w:rsidRPr="008B6A76" w:rsidRDefault="00CF1508">
      <w:pPr>
        <w:pStyle w:val="CommentText"/>
        <w:rPr>
          <w:color w:val="552656"/>
        </w:rPr>
      </w:pPr>
      <w:r>
        <w:rPr>
          <w:rStyle w:val="CommentReference"/>
        </w:rPr>
        <w:annotationRef/>
      </w:r>
      <w:r>
        <w:t>JCS100.4, “missing info” section.</w:t>
      </w:r>
      <w:r w:rsidR="00032A0F">
        <w:t xml:space="preserve">  ALSO, APA style formatting doc</w:t>
      </w:r>
      <w:r w:rsidR="00D227E2">
        <w:t>, p. 7.</w:t>
      </w:r>
      <w:r w:rsidR="00EA44C7">
        <w:t xml:space="preserve"> And citing same source more than once picture it</w:t>
      </w:r>
    </w:p>
  </w:comment>
  <w:comment w:id="14" w:author="Chris Glendening" w:date="2017-07-26T15:54:00Z" w:initials="CG">
    <w:p w14:paraId="5BB7F5BE" w14:textId="52F7C4DE" w:rsidR="006C1668" w:rsidRDefault="006C1668">
      <w:pPr>
        <w:pStyle w:val="CommentText"/>
      </w:pPr>
      <w:r>
        <w:rPr>
          <w:rStyle w:val="CommentReference"/>
        </w:rPr>
        <w:annotationRef/>
      </w:r>
      <w:r>
        <w:t>JCS100.3, “</w:t>
      </w:r>
      <w:r w:rsidR="00FA6104" w:rsidRPr="00FA6104">
        <w:rPr>
          <w:rFonts w:ascii="Times New Roman" w:eastAsia="Times New Roman" w:hAnsi="Times New Roman" w:cs="Times New Roman"/>
        </w:rPr>
        <w:t>Citing the same source more than once in a paragraph</w:t>
      </w:r>
      <w:r w:rsidR="00FA6104">
        <w:rPr>
          <w:rFonts w:ascii="Times New Roman" w:eastAsia="Times New Roman" w:hAnsi="Times New Roman" w:cs="Times New Roman"/>
        </w:rPr>
        <w:t>” section.</w:t>
      </w:r>
      <w:r w:rsidR="005367F4">
        <w:rPr>
          <w:rFonts w:ascii="Times New Roman" w:eastAsia="Times New Roman" w:hAnsi="Times New Roman" w:cs="Times New Roman"/>
        </w:rPr>
        <w:t xml:space="preserve">  ALSO: </w:t>
      </w:r>
      <w:r w:rsidR="005367F4">
        <w:rPr>
          <w:rStyle w:val="CommentReference"/>
        </w:rPr>
        <w:annotationRef/>
      </w:r>
      <w:r w:rsidR="005367F4">
        <w:t>JCS100.4, “In-text citations—the basics” section.</w:t>
      </w:r>
    </w:p>
  </w:comment>
  <w:comment w:id="15" w:author="Chris Glendening" w:date="2017-07-26T16:23:00Z" w:initials="CG">
    <w:p w14:paraId="02B230FA" w14:textId="6C188DEF" w:rsidR="000D48A4" w:rsidRDefault="000D48A4">
      <w:pPr>
        <w:pStyle w:val="CommentText"/>
      </w:pPr>
      <w:r>
        <w:rPr>
          <w:rStyle w:val="CommentReference"/>
        </w:rPr>
        <w:annotationRef/>
      </w:r>
      <w:r>
        <w:t>JCS100.4, “missing info” section.</w:t>
      </w:r>
    </w:p>
  </w:comment>
  <w:comment w:id="16" w:author="Chris Glendening" w:date="2017-07-27T16:00:00Z" w:initials="CG">
    <w:p w14:paraId="52B8C421" w14:textId="75941229" w:rsidR="00583FB2" w:rsidRDefault="00583FB2">
      <w:pPr>
        <w:pStyle w:val="CommentText"/>
      </w:pPr>
      <w:r>
        <w:rPr>
          <w:rStyle w:val="CommentReference"/>
        </w:rPr>
        <w:annotationRef/>
      </w:r>
      <w:r>
        <w:t>APA style formatting doc, p. 6</w:t>
      </w:r>
      <w:r w:rsidR="00062CF5">
        <w:t xml:space="preserve"> and p. 11</w:t>
      </w:r>
      <w:r>
        <w:t>.</w:t>
      </w:r>
    </w:p>
  </w:comment>
  <w:comment w:id="17" w:author="Chris Glendening" w:date="2017-07-26T16:04:00Z" w:initials="CG">
    <w:p w14:paraId="0CA9FE52" w14:textId="7F5EB535" w:rsidR="008B5513" w:rsidRDefault="008B5513">
      <w:pPr>
        <w:pStyle w:val="CommentText"/>
      </w:pPr>
      <w:r>
        <w:rPr>
          <w:rStyle w:val="CommentReference"/>
        </w:rPr>
        <w:annotationRef/>
      </w:r>
      <w:r>
        <w:t>JCS100.4, “</w:t>
      </w:r>
      <w:r w:rsidR="00205E17">
        <w:t>In-text citations—the basics” section.</w:t>
      </w:r>
    </w:p>
  </w:comment>
  <w:comment w:id="18" w:author="Chris Glendening" w:date="2017-07-26T16:12:00Z" w:initials="CG">
    <w:p w14:paraId="5EE20926" w14:textId="79A484E7" w:rsidR="00FC778E" w:rsidRDefault="00FC778E">
      <w:pPr>
        <w:pStyle w:val="CommentText"/>
      </w:pPr>
      <w:r>
        <w:rPr>
          <w:rStyle w:val="CommentReference"/>
        </w:rPr>
        <w:annotationRef/>
      </w:r>
      <w:r>
        <w:t>JCS100.4, “In-text citations—the basics” section.</w:t>
      </w:r>
      <w:r w:rsidR="00894FB1">
        <w:t xml:space="preserve"> ALSO APA style formatting doc, p. 4.</w:t>
      </w:r>
    </w:p>
  </w:comment>
  <w:comment w:id="9" w:author="Chris Glendening" w:date="2017-08-03T10:45:00Z" w:initials="CG">
    <w:p w14:paraId="3918EC44" w14:textId="0C2CBA8F" w:rsidR="00EE787A" w:rsidRDefault="00EE787A">
      <w:pPr>
        <w:pStyle w:val="CommentText"/>
      </w:pPr>
      <w:r>
        <w:rPr>
          <w:rStyle w:val="CommentReference"/>
        </w:rPr>
        <w:annotationRef/>
      </w:r>
      <w:r>
        <w:t>JCS100.3, more than one piece of writing picture it.</w:t>
      </w:r>
    </w:p>
  </w:comment>
  <w:comment w:id="19" w:author="Chris Glendening" w:date="2017-07-26T15:16:00Z" w:initials="CG">
    <w:p w14:paraId="5FD69000" w14:textId="4AED8F61" w:rsidR="008E3205" w:rsidRDefault="008E3205">
      <w:pPr>
        <w:pStyle w:val="CommentText"/>
      </w:pPr>
      <w:r>
        <w:rPr>
          <w:rStyle w:val="CommentReference"/>
        </w:rPr>
        <w:annotationRef/>
      </w:r>
      <w:r>
        <w:t>JCS100.1, in “Why documenting sources is important” section.</w:t>
      </w:r>
    </w:p>
  </w:comment>
  <w:comment w:id="20" w:author="Chris Glendening" w:date="2017-07-26T16:01:00Z" w:initials="CG">
    <w:p w14:paraId="693D6C97" w14:textId="0DC7018B" w:rsidR="009D0979" w:rsidRPr="00DF4C6B" w:rsidRDefault="009D0979">
      <w:pPr>
        <w:pStyle w:val="CommentText"/>
      </w:pPr>
      <w:r>
        <w:rPr>
          <w:rStyle w:val="CommentReference"/>
        </w:rPr>
        <w:annotationRef/>
      </w:r>
      <w:r>
        <w:t>JCS100.4, “APA style basics” section.</w:t>
      </w:r>
      <w:r w:rsidR="00DF4C6B">
        <w:t xml:space="preserve">  ALSO in APA style formatting doc, p. 3.</w:t>
      </w:r>
    </w:p>
  </w:comment>
  <w:comment w:id="21" w:author="Chris Glendening" w:date="2017-07-26T15:12:00Z" w:initials="CG">
    <w:p w14:paraId="50D1078A" w14:textId="03698B1A" w:rsidR="00C13782" w:rsidRDefault="00C13782">
      <w:pPr>
        <w:pStyle w:val="CommentText"/>
      </w:pPr>
      <w:r>
        <w:rPr>
          <w:rStyle w:val="CommentReference"/>
        </w:rPr>
        <w:annotationRef/>
      </w:r>
      <w:r>
        <w:t>JCS100.1, in “Why documenting sources is important” section.</w:t>
      </w:r>
    </w:p>
  </w:comment>
  <w:comment w:id="22" w:author="Chris Glendening" w:date="2017-07-27T16:19:00Z" w:initials="CG">
    <w:p w14:paraId="5DF8F514" w14:textId="2C5ED897" w:rsidR="00A85FF1" w:rsidRDefault="00A85FF1">
      <w:pPr>
        <w:pStyle w:val="CommentText"/>
      </w:pPr>
      <w:r>
        <w:rPr>
          <w:rStyle w:val="CommentReference"/>
        </w:rPr>
        <w:annotationRef/>
      </w:r>
      <w:r>
        <w:t>APA style formatting doc, p. 16.</w:t>
      </w:r>
    </w:p>
  </w:comment>
  <w:comment w:id="23" w:author="Chris Glendening" w:date="2017-07-27T16:04:00Z" w:initials="CG">
    <w:p w14:paraId="6484FD5B" w14:textId="600DA9B6" w:rsidR="007B40A1" w:rsidRDefault="007B40A1" w:rsidP="007B40A1">
      <w:pPr>
        <w:pStyle w:val="CommentText"/>
      </w:pPr>
      <w:r>
        <w:rPr>
          <w:rStyle w:val="CommentReference"/>
        </w:rPr>
        <w:annotationRef/>
      </w:r>
      <w:r>
        <w:t>APA style formatting doc, p. 10</w:t>
      </w:r>
      <w:r w:rsidR="00E1523A">
        <w:t xml:space="preserve"> and p. 18</w:t>
      </w:r>
      <w:r w:rsidR="006B2955">
        <w:t xml:space="preserve"> and p. </w:t>
      </w:r>
      <w:proofErr w:type="gramStart"/>
      <w:r w:rsidR="006B2955">
        <w:t>22.</w:t>
      </w:r>
      <w:r>
        <w:t>.</w:t>
      </w:r>
      <w:proofErr w:type="gramEnd"/>
    </w:p>
    <w:p w14:paraId="784C44CA" w14:textId="20F7FBD6" w:rsidR="007B40A1" w:rsidRDefault="007B40A1">
      <w:pPr>
        <w:pStyle w:val="CommentText"/>
      </w:pPr>
    </w:p>
  </w:comment>
  <w:comment w:id="25" w:author="Chris Glendening" w:date="2017-07-27T15:59:00Z" w:initials="CG">
    <w:p w14:paraId="52EA8710" w14:textId="019E2349" w:rsidR="00A60C6C" w:rsidRDefault="00A60C6C">
      <w:pPr>
        <w:pStyle w:val="CommentText"/>
      </w:pPr>
      <w:r>
        <w:rPr>
          <w:rStyle w:val="CommentReference"/>
        </w:rPr>
        <w:annotationRef/>
      </w:r>
      <w:r>
        <w:t>APA style formatting doc, p. 6</w:t>
      </w:r>
      <w:r w:rsidR="007F5E11">
        <w:t xml:space="preserve"> and p. 19</w:t>
      </w:r>
      <w:r>
        <w:t>.  Text in the doc is slightly different than it appears here.</w:t>
      </w:r>
    </w:p>
  </w:comment>
  <w:comment w:id="26" w:author="Chris Glendening" w:date="2017-07-27T16:13:00Z" w:initials="CG">
    <w:p w14:paraId="3CE2473A" w14:textId="7B9EC5C7" w:rsidR="0078565F" w:rsidRDefault="0078565F">
      <w:pPr>
        <w:pStyle w:val="CommentText"/>
      </w:pPr>
      <w:r>
        <w:rPr>
          <w:rStyle w:val="CommentReference"/>
        </w:rPr>
        <w:annotationRef/>
      </w:r>
      <w:r>
        <w:t>APA style formatting doc, p. 13.</w:t>
      </w:r>
    </w:p>
  </w:comment>
  <w:comment w:id="24" w:author="Chris Glendening" w:date="2017-07-27T16:33:00Z" w:initials="CG">
    <w:p w14:paraId="4418E5BF" w14:textId="4C1C5094" w:rsidR="00D20396" w:rsidRDefault="00D20396">
      <w:pPr>
        <w:pStyle w:val="CommentText"/>
      </w:pPr>
      <w:r>
        <w:rPr>
          <w:rStyle w:val="CommentReference"/>
        </w:rPr>
        <w:annotationRef/>
      </w:r>
      <w:r>
        <w:t>JCS100.3</w:t>
      </w:r>
      <w:r w:rsidR="00135760">
        <w:t>, “Integrating sources” section.</w:t>
      </w:r>
    </w:p>
  </w:comment>
  <w:comment w:id="27" w:author="Chris Glendening" w:date="2017-07-26T15:42:00Z" w:initials="CG">
    <w:p w14:paraId="434B078E" w14:textId="7CB009EB" w:rsidR="00DC24CB" w:rsidRDefault="00DC24CB">
      <w:pPr>
        <w:pStyle w:val="CommentText"/>
      </w:pPr>
      <w:r>
        <w:rPr>
          <w:rStyle w:val="CommentReference"/>
        </w:rPr>
        <w:annotationRef/>
      </w:r>
      <w:r>
        <w:t>JCS100.2, “Summarizing a source” section.</w:t>
      </w:r>
    </w:p>
  </w:comment>
  <w:comment w:id="28" w:author="Chris Glendening" w:date="2017-07-27T15:55:00Z" w:initials="CG">
    <w:p w14:paraId="7B880CBC" w14:textId="76264EFD" w:rsidR="006E467D" w:rsidRDefault="006E467D">
      <w:pPr>
        <w:pStyle w:val="CommentText"/>
      </w:pPr>
      <w:r>
        <w:rPr>
          <w:rStyle w:val="CommentReference"/>
        </w:rPr>
        <w:annotationRef/>
      </w:r>
      <w:r>
        <w:t>APA style formatting doc, p. 5</w:t>
      </w:r>
      <w:r w:rsidR="00B44223">
        <w:t xml:space="preserve"> and p. 14</w:t>
      </w:r>
      <w:r>
        <w:t>.</w:t>
      </w:r>
    </w:p>
  </w:comment>
  <w:comment w:id="29" w:author="Chris Glendening" w:date="2017-07-26T15:40:00Z" w:initials="CG">
    <w:p w14:paraId="0DA594D5" w14:textId="7E5E8E27" w:rsidR="00F64F86" w:rsidRDefault="00F64F86">
      <w:pPr>
        <w:pStyle w:val="CommentText"/>
      </w:pPr>
      <w:r>
        <w:rPr>
          <w:rStyle w:val="CommentReference"/>
        </w:rPr>
        <w:annotationRef/>
      </w:r>
      <w:r>
        <w:t>JCS100.2, “Summarizing a source” section.</w:t>
      </w:r>
    </w:p>
  </w:comment>
  <w:comment w:id="30" w:author="Chris Glendening" w:date="2017-07-27T16:05:00Z" w:initials="CG">
    <w:p w14:paraId="77A37B59" w14:textId="132B9813" w:rsidR="00DE3260" w:rsidRDefault="00DE3260">
      <w:pPr>
        <w:pStyle w:val="CommentText"/>
      </w:pPr>
      <w:r>
        <w:rPr>
          <w:rStyle w:val="CommentReference"/>
        </w:rPr>
        <w:annotationRef/>
      </w:r>
      <w:r>
        <w:t>ALSO in APA style formatting doc, p. 10.</w:t>
      </w:r>
    </w:p>
  </w:comment>
  <w:comment w:id="31" w:author="Chris Glendening" w:date="2017-07-26T15:19:00Z" w:initials="CG">
    <w:p w14:paraId="48086600" w14:textId="3147A80C" w:rsidR="007F00A4" w:rsidRDefault="007F00A4">
      <w:pPr>
        <w:pStyle w:val="CommentText"/>
      </w:pPr>
      <w:r>
        <w:rPr>
          <w:rStyle w:val="CommentReference"/>
        </w:rPr>
        <w:annotationRef/>
      </w:r>
      <w:r>
        <w:t>JCS100.1, in “Why documenting sources is important” section.</w:t>
      </w:r>
    </w:p>
  </w:comment>
  <w:comment w:id="32" w:author="Chris Glendening" w:date="2017-07-27T15:56:00Z" w:initials="CG">
    <w:p w14:paraId="6E6FF8BA" w14:textId="36B1401D" w:rsidR="0085438B" w:rsidRDefault="0085438B">
      <w:pPr>
        <w:pStyle w:val="CommentText"/>
      </w:pPr>
      <w:r>
        <w:rPr>
          <w:rStyle w:val="CommentReference"/>
        </w:rPr>
        <w:annotationRef/>
      </w:r>
      <w:r>
        <w:t xml:space="preserve">APA </w:t>
      </w:r>
      <w:r w:rsidR="008C6AF4">
        <w:t>style formatting doc, p. 5</w:t>
      </w:r>
      <w:r w:rsidR="00B44223">
        <w:t xml:space="preserve"> and p. 14</w:t>
      </w:r>
      <w:r w:rsidR="008C6AF4">
        <w:t>.</w:t>
      </w:r>
    </w:p>
  </w:comment>
  <w:comment w:id="33" w:author="Chris Glendening" w:date="2017-07-26T15:34:00Z" w:initials="CG">
    <w:p w14:paraId="41660800" w14:textId="7D821638" w:rsidR="002E77E4" w:rsidRDefault="002E77E4">
      <w:pPr>
        <w:pStyle w:val="CommentText"/>
      </w:pPr>
      <w:r>
        <w:rPr>
          <w:rStyle w:val="CommentReference"/>
        </w:rPr>
        <w:annotationRef/>
      </w:r>
      <w:r>
        <w:t>JCS100.2, “Your own ideas and common knowledge” section.</w:t>
      </w:r>
    </w:p>
  </w:comment>
  <w:comment w:id="34" w:author="Chris Glendening" w:date="2017-07-27T15:42:00Z" w:initials="CG">
    <w:p w14:paraId="1EDB5B24" w14:textId="07373D5B" w:rsidR="00726DE1" w:rsidRDefault="00726DE1">
      <w:pPr>
        <w:pStyle w:val="CommentText"/>
      </w:pPr>
      <w:r>
        <w:rPr>
          <w:rStyle w:val="CommentReference"/>
        </w:rPr>
        <w:annotationRef/>
      </w:r>
      <w:r>
        <w:t>JCS100.4</w:t>
      </w:r>
      <w:r w:rsidR="00EE4478">
        <w:t>, “Missing info” section.</w:t>
      </w:r>
      <w:r w:rsidR="00F117E3">
        <w:t xml:space="preserve"> ALSO in APA style formatting doc, p. 17.</w:t>
      </w:r>
    </w:p>
  </w:comment>
  <w:comment w:id="35" w:author="Chris Glendening" w:date="2017-07-27T15:57:00Z" w:initials="CG">
    <w:p w14:paraId="0FB6AC3C" w14:textId="5529E464" w:rsidR="007739EE" w:rsidRDefault="007739EE">
      <w:pPr>
        <w:pStyle w:val="CommentText"/>
      </w:pPr>
      <w:r>
        <w:rPr>
          <w:rStyle w:val="CommentReference"/>
        </w:rPr>
        <w:annotationRef/>
      </w:r>
      <w:r>
        <w:t>APA style formatting doc, p. 5</w:t>
      </w:r>
      <w:r w:rsidR="0015177D">
        <w:t xml:space="preserve"> and p. 15</w:t>
      </w:r>
      <w:r>
        <w:t>.</w:t>
      </w:r>
    </w:p>
  </w:comment>
  <w:comment w:id="36" w:author="Chris Glendening" w:date="2017-07-27T15:58:00Z" w:initials="CG">
    <w:p w14:paraId="4EB3E882" w14:textId="4956884A" w:rsidR="0054249A" w:rsidRDefault="0054249A">
      <w:pPr>
        <w:pStyle w:val="CommentText"/>
      </w:pPr>
      <w:r>
        <w:rPr>
          <w:rStyle w:val="CommentReference"/>
        </w:rPr>
        <w:annotationRef/>
      </w:r>
      <w:r>
        <w:t>APA style formatting doc, p. 5</w:t>
      </w:r>
      <w:r w:rsidR="00DB2179">
        <w:t xml:space="preserve"> and p. 15</w:t>
      </w:r>
      <w:r>
        <w:t>.</w:t>
      </w:r>
    </w:p>
  </w:comment>
  <w:comment w:id="37" w:author="Chris Glendening" w:date="2017-07-27T16:01:00Z" w:initials="CG">
    <w:p w14:paraId="32D96DD6" w14:textId="1614B4E1" w:rsidR="006400C5" w:rsidRDefault="006400C5">
      <w:pPr>
        <w:pStyle w:val="CommentText"/>
      </w:pPr>
      <w:r>
        <w:rPr>
          <w:rStyle w:val="CommentReference"/>
        </w:rPr>
        <w:annotationRef/>
      </w:r>
      <w:r>
        <w:t>APA style formatting doc, p. 6</w:t>
      </w:r>
      <w:r w:rsidR="00A3012C">
        <w:t xml:space="preserve"> and p. 16</w:t>
      </w:r>
      <w:r>
        <w:t>.</w:t>
      </w:r>
    </w:p>
  </w:comment>
  <w:comment w:id="38" w:author="Chris Glendening" w:date="2017-07-26T15:32:00Z" w:initials="CG">
    <w:p w14:paraId="153D0DA5" w14:textId="754B905B" w:rsidR="007A6746" w:rsidRDefault="007A6746">
      <w:pPr>
        <w:pStyle w:val="CommentText"/>
      </w:pPr>
      <w:r>
        <w:rPr>
          <w:rStyle w:val="CommentReference"/>
        </w:rPr>
        <w:annotationRef/>
      </w:r>
      <w:r w:rsidR="00483834">
        <w:t>JCS100.2, “Your own ideas and common knowledge” section.</w:t>
      </w:r>
    </w:p>
  </w:comment>
  <w:comment w:id="39" w:author="Burr, Betsy" w:date="2017-09-05T11:15:00Z" w:initials="BB">
    <w:p w14:paraId="11BDABE5" w14:textId="7E9B98B2" w:rsidR="00A631AB" w:rsidRDefault="00A631AB">
      <w:pPr>
        <w:pStyle w:val="CommentText"/>
      </w:pPr>
      <w:r>
        <w:rPr>
          <w:rStyle w:val="CommentReference"/>
        </w:rPr>
        <w:annotationRef/>
      </w:r>
      <w:r>
        <w:t>Also 100.3</w:t>
      </w:r>
    </w:p>
  </w:comment>
  <w:comment w:id="40" w:author="Chris Glendening" w:date="2017-07-26T15:44:00Z" w:initials="CG">
    <w:p w14:paraId="1C7DE1B2" w14:textId="7567F1DD" w:rsidR="008D0BE6" w:rsidRDefault="008D0BE6">
      <w:pPr>
        <w:pStyle w:val="CommentText"/>
      </w:pPr>
      <w:r>
        <w:rPr>
          <w:rStyle w:val="CommentReference"/>
        </w:rPr>
        <w:annotationRef/>
      </w:r>
      <w:r w:rsidR="00C66ED3">
        <w:t>JCS100.3, “Integrating sources into your writing”</w:t>
      </w:r>
      <w:r w:rsidR="000E554F">
        <w:t xml:space="preserve"> and “Using signal phrases”</w:t>
      </w:r>
      <w:r w:rsidR="00C66ED3">
        <w:t xml:space="preserve"> section.</w:t>
      </w:r>
      <w:r w:rsidR="002B5B5B">
        <w:t xml:space="preserve"> ALSO in “Structuring your writing” picture it.</w:t>
      </w:r>
    </w:p>
    <w:p w14:paraId="008ECC9A" w14:textId="77777777" w:rsidR="00D51387" w:rsidRDefault="00D51387">
      <w:pPr>
        <w:pStyle w:val="CommentText"/>
      </w:pPr>
    </w:p>
    <w:p w14:paraId="014BE0F4" w14:textId="57019C2D" w:rsidR="00D51387" w:rsidRDefault="00D51387">
      <w:pPr>
        <w:pStyle w:val="CommentText"/>
      </w:pPr>
      <w:r>
        <w:t>Also in JCS100.2.</w:t>
      </w:r>
    </w:p>
  </w:comment>
  <w:comment w:id="41" w:author="Chris Glendening" w:date="2017-07-26T16:21:00Z" w:initials="CG">
    <w:p w14:paraId="32DAAF1A" w14:textId="1116078C" w:rsidR="00EF7BE4" w:rsidRDefault="00EF7BE4">
      <w:pPr>
        <w:pStyle w:val="CommentText"/>
      </w:pPr>
      <w:r>
        <w:rPr>
          <w:rStyle w:val="CommentReference"/>
        </w:rPr>
        <w:annotationRef/>
      </w:r>
      <w:r>
        <w:t>JCS100.4, “missing info” section.</w:t>
      </w:r>
      <w:r w:rsidR="00F9776A">
        <w:t xml:space="preserve">  ALSO in APA style formatting doc, p. 9</w:t>
      </w:r>
      <w:r w:rsidR="004C6304">
        <w:t xml:space="preserve"> and p. 17</w:t>
      </w:r>
      <w:r w:rsidR="008F755F">
        <w:t xml:space="preserve"> and p. 21</w:t>
      </w:r>
      <w:r w:rsidR="00F9776A">
        <w:t>.</w:t>
      </w:r>
    </w:p>
  </w:comment>
  <w:comment w:id="42" w:author="Chris Glendening" w:date="2017-07-27T16:11:00Z" w:initials="CG">
    <w:p w14:paraId="4D89F2DC" w14:textId="7D0B78B8" w:rsidR="00B75986" w:rsidRDefault="00B75986">
      <w:pPr>
        <w:pStyle w:val="CommentText"/>
      </w:pPr>
      <w:r>
        <w:rPr>
          <w:rStyle w:val="CommentReference"/>
        </w:rPr>
        <w:annotationRef/>
      </w:r>
      <w:r>
        <w:t>ALSO in APA style formatting doc, p. 12.</w:t>
      </w:r>
    </w:p>
  </w:comment>
  <w:comment w:id="44" w:author="Chris Glendening" w:date="2017-07-27T16:13:00Z" w:initials="CG">
    <w:p w14:paraId="26EB36D1" w14:textId="07292121" w:rsidR="004B1D67" w:rsidRDefault="004B1D67">
      <w:pPr>
        <w:pStyle w:val="CommentText"/>
      </w:pPr>
      <w:r>
        <w:rPr>
          <w:rStyle w:val="CommentReference"/>
        </w:rPr>
        <w:annotationRef/>
      </w:r>
      <w:r>
        <w:t>APA style formatting doc, p. 13.</w:t>
      </w:r>
    </w:p>
  </w:comment>
  <w:comment w:id="43" w:author="Chris Glendening" w:date="2017-07-26T15:59:00Z" w:initials="CG">
    <w:p w14:paraId="6D3B0C3C" w14:textId="4E29F3AC" w:rsidR="00281959" w:rsidRPr="00281959" w:rsidRDefault="00281959" w:rsidP="00281959">
      <w:pPr>
        <w:rPr>
          <w:rFonts w:ascii="Times New Roman" w:eastAsia="Times New Roman" w:hAnsi="Times New Roman" w:cs="Times New Roman"/>
        </w:rPr>
      </w:pPr>
      <w:r>
        <w:rPr>
          <w:rStyle w:val="CommentReference"/>
        </w:rPr>
        <w:annotationRef/>
      </w:r>
      <w:r>
        <w:t>JCS100.3, “</w:t>
      </w:r>
      <w:r w:rsidRPr="00281959">
        <w:rPr>
          <w:rFonts w:ascii="Times New Roman" w:eastAsia="Times New Roman" w:hAnsi="Times New Roman" w:cs="Times New Roman"/>
        </w:rPr>
        <w:t>Citing different sources within the same paragraph</w:t>
      </w:r>
      <w:r>
        <w:t>” section.</w:t>
      </w:r>
    </w:p>
  </w:comment>
  <w:comment w:id="46" w:author="Chris Glendening" w:date="2017-07-27T15:52:00Z" w:initials="CG">
    <w:p w14:paraId="3B52FE22" w14:textId="708D778B" w:rsidR="00C31946" w:rsidRDefault="00C31946">
      <w:pPr>
        <w:pStyle w:val="CommentText"/>
      </w:pPr>
      <w:r>
        <w:rPr>
          <w:rStyle w:val="CommentReference"/>
        </w:rPr>
        <w:annotationRef/>
      </w:r>
      <w:r>
        <w:t>APA style formatting doc, p. 2.</w:t>
      </w:r>
      <w:r w:rsidR="007B436D">
        <w:t xml:space="preserve">  Presented as a short quote with its own citation.</w:t>
      </w:r>
    </w:p>
  </w:comment>
  <w:comment w:id="45" w:author="Chris Glendening" w:date="2017-07-26T16:17:00Z" w:initials="CG">
    <w:p w14:paraId="4FA13E5B" w14:textId="10EC8558" w:rsidR="00CC0552" w:rsidRDefault="00CC0552">
      <w:pPr>
        <w:pStyle w:val="CommentText"/>
      </w:pPr>
      <w:r>
        <w:rPr>
          <w:rStyle w:val="CommentReference"/>
        </w:rPr>
        <w:annotationRef/>
      </w:r>
      <w:r>
        <w:t>JCS100.4, “APA the basics” section</w:t>
      </w:r>
      <w:r w:rsidR="004E3865">
        <w:t>, with different wording.</w:t>
      </w:r>
    </w:p>
  </w:comment>
  <w:comment w:id="49" w:author="Chris Glendening" w:date="2017-07-27T16:24:00Z" w:initials="CG">
    <w:p w14:paraId="183F33A9" w14:textId="5CEBECE3" w:rsidR="00304C69" w:rsidRDefault="00304C69">
      <w:pPr>
        <w:pStyle w:val="CommentText"/>
      </w:pPr>
      <w:r>
        <w:rPr>
          <w:rStyle w:val="CommentReference"/>
        </w:rPr>
        <w:annotationRef/>
      </w:r>
      <w:r>
        <w:t>APA style formatting doc, p. 19.</w:t>
      </w:r>
    </w:p>
  </w:comment>
  <w:comment w:id="50" w:author="Chris Glendening" w:date="2017-07-27T16:16:00Z" w:initials="CG">
    <w:p w14:paraId="2F863428" w14:textId="30EBE17A" w:rsidR="007C5218" w:rsidRDefault="007C5218">
      <w:pPr>
        <w:pStyle w:val="CommentText"/>
      </w:pPr>
      <w:r>
        <w:rPr>
          <w:rStyle w:val="CommentReference"/>
        </w:rPr>
        <w:annotationRef/>
      </w:r>
      <w:r>
        <w:t>APA style formatting doc, p. 14.</w:t>
      </w:r>
    </w:p>
  </w:comment>
  <w:comment w:id="51" w:author="Chris Glendening" w:date="2017-07-27T16:17:00Z" w:initials="CG">
    <w:p w14:paraId="55C2FD58" w14:textId="0969FF82" w:rsidR="002B2C1B" w:rsidRDefault="002B2C1B">
      <w:pPr>
        <w:pStyle w:val="CommentText"/>
      </w:pPr>
      <w:r>
        <w:rPr>
          <w:rStyle w:val="CommentReference"/>
        </w:rPr>
        <w:annotationRef/>
      </w:r>
      <w:r>
        <w:t>APA style formatting doc, p. 15.</w:t>
      </w:r>
    </w:p>
  </w:comment>
  <w:comment w:id="52" w:author="Chris Glendening" w:date="2017-07-27T16:23:00Z" w:initials="CG">
    <w:p w14:paraId="06494762" w14:textId="292546DC" w:rsidR="00C227D8" w:rsidRDefault="00C227D8">
      <w:pPr>
        <w:pStyle w:val="CommentText"/>
      </w:pPr>
      <w:r>
        <w:rPr>
          <w:rStyle w:val="CommentReference"/>
        </w:rPr>
        <w:annotationRef/>
      </w:r>
      <w:r>
        <w:t>APA style formatting doc, p. 19.</w:t>
      </w:r>
    </w:p>
  </w:comment>
  <w:comment w:id="54" w:author="Chris Glendening" w:date="2017-07-27T16:09:00Z" w:initials="CG">
    <w:p w14:paraId="62126ABB" w14:textId="4BCA955D" w:rsidR="00FD2310" w:rsidRDefault="00FD2310">
      <w:pPr>
        <w:pStyle w:val="CommentText"/>
      </w:pPr>
      <w:r>
        <w:rPr>
          <w:rStyle w:val="CommentReference"/>
        </w:rPr>
        <w:annotationRef/>
      </w:r>
      <w:r>
        <w:t>ALSO in APA style formatting doc, p. 11.</w:t>
      </w:r>
    </w:p>
  </w:comment>
  <w:comment w:id="55" w:author="Chris Glendening" w:date="2017-07-27T16:15:00Z" w:initials="CG">
    <w:p w14:paraId="46044131" w14:textId="2AFCBB7F" w:rsidR="001C385B" w:rsidRDefault="001C385B">
      <w:pPr>
        <w:pStyle w:val="CommentText"/>
      </w:pPr>
      <w:r>
        <w:rPr>
          <w:rStyle w:val="CommentReference"/>
        </w:rPr>
        <w:annotationRef/>
      </w:r>
      <w:r>
        <w:t>APA style formatting doc, p. 14.</w:t>
      </w:r>
    </w:p>
  </w:comment>
  <w:comment w:id="56" w:author="Chris Glendening" w:date="2017-07-27T16:20:00Z" w:initials="CG">
    <w:p w14:paraId="5EB33E3D" w14:textId="74269067" w:rsidR="00C203EA" w:rsidRDefault="00C203EA">
      <w:pPr>
        <w:pStyle w:val="CommentText"/>
      </w:pPr>
      <w:r>
        <w:rPr>
          <w:rStyle w:val="CommentReference"/>
        </w:rPr>
        <w:annotationRef/>
      </w:r>
      <w:r>
        <w:t>APA style formatting doc, p. 17</w:t>
      </w:r>
      <w:r w:rsidR="000D1840">
        <w:t xml:space="preserve"> and p. 21</w:t>
      </w:r>
      <w:r>
        <w:t>.</w:t>
      </w:r>
    </w:p>
  </w:comment>
  <w:comment w:id="57" w:author="Chris Glendening" w:date="2017-07-27T16:18:00Z" w:initials="CG">
    <w:p w14:paraId="74214098" w14:textId="57438A32" w:rsidR="00384644" w:rsidRDefault="00384644">
      <w:pPr>
        <w:pStyle w:val="CommentText"/>
      </w:pPr>
      <w:r>
        <w:rPr>
          <w:rStyle w:val="CommentReference"/>
        </w:rPr>
        <w:annotationRef/>
      </w:r>
      <w:r>
        <w:t>APA style formatting doc, p. 16.</w:t>
      </w:r>
    </w:p>
  </w:comment>
  <w:comment w:id="58" w:author="Chris Glendening" w:date="2017-07-27T16:11:00Z" w:initials="CG">
    <w:p w14:paraId="68F82C15" w14:textId="7D51822D" w:rsidR="000539A6" w:rsidRDefault="000539A6" w:rsidP="000539A6">
      <w:pPr>
        <w:pStyle w:val="CommentText"/>
      </w:pPr>
      <w:r>
        <w:rPr>
          <w:rStyle w:val="CommentReference"/>
        </w:rPr>
        <w:annotationRef/>
      </w:r>
      <w:r>
        <w:t>APA style formatting doc, p. 12.</w:t>
      </w:r>
    </w:p>
    <w:p w14:paraId="4AB4A41F" w14:textId="0F090B03" w:rsidR="000539A6" w:rsidRDefault="000539A6">
      <w:pPr>
        <w:pStyle w:val="CommentText"/>
      </w:pPr>
    </w:p>
  </w:comment>
  <w:comment w:id="59" w:author="Chris Glendening" w:date="2017-07-27T16:20:00Z" w:initials="CG">
    <w:p w14:paraId="438AD767" w14:textId="1B5B0DD9" w:rsidR="0075111D" w:rsidRDefault="0075111D">
      <w:pPr>
        <w:pStyle w:val="CommentText"/>
      </w:pPr>
      <w:r>
        <w:rPr>
          <w:rStyle w:val="CommentReference"/>
        </w:rPr>
        <w:annotationRef/>
      </w:r>
      <w:r>
        <w:t>APA style formatting doc, p. 16.</w:t>
      </w:r>
    </w:p>
  </w:comment>
  <w:comment w:id="62" w:author="Chris Glendening" w:date="2017-07-27T16:14:00Z" w:initials="CG">
    <w:p w14:paraId="059047E0" w14:textId="2F10EF15" w:rsidR="00D95A36" w:rsidRDefault="00D95A36">
      <w:pPr>
        <w:pStyle w:val="CommentText"/>
      </w:pPr>
      <w:r>
        <w:rPr>
          <w:rStyle w:val="CommentReference"/>
        </w:rPr>
        <w:annotationRef/>
      </w:r>
      <w:r>
        <w:t>APA style formatting doc, p. 14.</w:t>
      </w:r>
    </w:p>
  </w:comment>
  <w:comment w:id="63" w:author="Chris Glendening" w:date="2017-07-27T16:22:00Z" w:initials="CG">
    <w:p w14:paraId="7F3DE2A5" w14:textId="38D53B16" w:rsidR="00CC1F07" w:rsidRDefault="00CC1F07">
      <w:pPr>
        <w:pStyle w:val="CommentText"/>
      </w:pPr>
      <w:r>
        <w:rPr>
          <w:rStyle w:val="CommentReference"/>
        </w:rPr>
        <w:annotationRef/>
      </w:r>
      <w:r w:rsidR="002A0DFC">
        <w:t>APA style formatting doc, p. 18</w:t>
      </w:r>
      <w:r w:rsidR="00136EED">
        <w:t xml:space="preserve"> and p. 21</w:t>
      </w:r>
      <w:r>
        <w:t>.</w:t>
      </w:r>
    </w:p>
  </w:comment>
  <w:comment w:id="64" w:author="Chris Glendening" w:date="2017-07-27T16:12:00Z" w:initials="CG">
    <w:p w14:paraId="5C947737" w14:textId="3AD0053E" w:rsidR="00776194" w:rsidRDefault="00776194" w:rsidP="00776194">
      <w:pPr>
        <w:pStyle w:val="CommentText"/>
      </w:pPr>
      <w:r>
        <w:rPr>
          <w:rStyle w:val="CommentReference"/>
        </w:rPr>
        <w:annotationRef/>
      </w:r>
      <w:r>
        <w:t>APA style formatting doc, p. 13.</w:t>
      </w:r>
    </w:p>
    <w:p w14:paraId="364C758C" w14:textId="2E465E17" w:rsidR="00776194" w:rsidRDefault="0077619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3A98E4" w15:done="0"/>
  <w15:commentEx w15:paraId="23B80951" w15:done="0"/>
  <w15:commentEx w15:paraId="07D6E85F" w15:done="0"/>
  <w15:commentEx w15:paraId="0A77FA20" w15:done="0"/>
  <w15:commentEx w15:paraId="75E1D7AC" w15:done="0"/>
  <w15:commentEx w15:paraId="6AAB0398" w15:done="0"/>
  <w15:commentEx w15:paraId="1235202E" w15:done="0"/>
  <w15:commentEx w15:paraId="5F69F767" w15:done="0"/>
  <w15:commentEx w15:paraId="0B737686" w15:done="0"/>
  <w15:commentEx w15:paraId="23778723" w15:done="0"/>
  <w15:commentEx w15:paraId="468C7FEF" w15:done="0"/>
  <w15:commentEx w15:paraId="4CD7DD43" w15:done="0"/>
  <w15:commentEx w15:paraId="0B0DA6A5" w15:done="0"/>
  <w15:commentEx w15:paraId="5BB7F5BE" w15:done="0"/>
  <w15:commentEx w15:paraId="02B230FA" w15:done="0"/>
  <w15:commentEx w15:paraId="52B8C421" w15:done="0"/>
  <w15:commentEx w15:paraId="0CA9FE52" w15:done="0"/>
  <w15:commentEx w15:paraId="5EE20926" w15:done="0"/>
  <w15:commentEx w15:paraId="3918EC44" w15:done="0"/>
  <w15:commentEx w15:paraId="5FD69000" w15:done="0"/>
  <w15:commentEx w15:paraId="693D6C97" w15:done="0"/>
  <w15:commentEx w15:paraId="50D1078A" w15:done="0"/>
  <w15:commentEx w15:paraId="5DF8F514" w15:done="0"/>
  <w15:commentEx w15:paraId="784C44CA" w15:done="0"/>
  <w15:commentEx w15:paraId="52EA8710" w15:done="0"/>
  <w15:commentEx w15:paraId="3CE2473A" w15:done="0"/>
  <w15:commentEx w15:paraId="4418E5BF" w15:done="0"/>
  <w15:commentEx w15:paraId="434B078E" w15:done="0"/>
  <w15:commentEx w15:paraId="7B880CBC" w15:done="0"/>
  <w15:commentEx w15:paraId="0DA594D5" w15:done="0"/>
  <w15:commentEx w15:paraId="77A37B59" w15:done="0"/>
  <w15:commentEx w15:paraId="48086600" w15:done="0"/>
  <w15:commentEx w15:paraId="6E6FF8BA" w15:done="0"/>
  <w15:commentEx w15:paraId="41660800" w15:done="0"/>
  <w15:commentEx w15:paraId="1EDB5B24" w15:done="0"/>
  <w15:commentEx w15:paraId="0FB6AC3C" w15:done="0"/>
  <w15:commentEx w15:paraId="4EB3E882" w15:done="0"/>
  <w15:commentEx w15:paraId="32D96DD6" w15:done="0"/>
  <w15:commentEx w15:paraId="153D0DA5" w15:done="0"/>
  <w15:commentEx w15:paraId="11BDABE5" w15:paraIdParent="153D0DA5" w15:done="0"/>
  <w15:commentEx w15:paraId="014BE0F4" w15:done="0"/>
  <w15:commentEx w15:paraId="32DAAF1A" w15:done="0"/>
  <w15:commentEx w15:paraId="4D89F2DC" w15:done="0"/>
  <w15:commentEx w15:paraId="26EB36D1" w15:done="0"/>
  <w15:commentEx w15:paraId="6D3B0C3C" w15:done="0"/>
  <w15:commentEx w15:paraId="3B52FE22" w15:done="0"/>
  <w15:commentEx w15:paraId="4FA13E5B" w15:done="0"/>
  <w15:commentEx w15:paraId="183F33A9" w15:done="0"/>
  <w15:commentEx w15:paraId="2F863428" w15:done="0"/>
  <w15:commentEx w15:paraId="55C2FD58" w15:done="0"/>
  <w15:commentEx w15:paraId="06494762" w15:done="0"/>
  <w15:commentEx w15:paraId="62126ABB" w15:done="0"/>
  <w15:commentEx w15:paraId="46044131" w15:done="0"/>
  <w15:commentEx w15:paraId="5EB33E3D" w15:done="0"/>
  <w15:commentEx w15:paraId="74214098" w15:done="0"/>
  <w15:commentEx w15:paraId="4AB4A41F" w15:done="0"/>
  <w15:commentEx w15:paraId="438AD767" w15:done="0"/>
  <w15:commentEx w15:paraId="059047E0" w15:done="0"/>
  <w15:commentEx w15:paraId="7F3DE2A5" w15:done="0"/>
  <w15:commentEx w15:paraId="364C75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3A98E4" w16cid:durableId="1DCAA4C6"/>
  <w16cid:commentId w16cid:paraId="23B80951" w16cid:durableId="1DCAA4C7"/>
  <w16cid:commentId w16cid:paraId="07D6E85F" w16cid:durableId="1DCAA4C8"/>
  <w16cid:commentId w16cid:paraId="0A77FA20" w16cid:durableId="1DCAA4C9"/>
  <w16cid:commentId w16cid:paraId="75E1D7AC" w16cid:durableId="1DCAA4CA"/>
  <w16cid:commentId w16cid:paraId="6AAB0398" w16cid:durableId="1DCAA4CB"/>
  <w16cid:commentId w16cid:paraId="1235202E" w16cid:durableId="1DCAA4CC"/>
  <w16cid:commentId w16cid:paraId="5F69F767" w16cid:durableId="1DCAA4CD"/>
  <w16cid:commentId w16cid:paraId="0B737686" w16cid:durableId="1DCAA4CE"/>
  <w16cid:commentId w16cid:paraId="23778723" w16cid:durableId="1DCAA4CF"/>
  <w16cid:commentId w16cid:paraId="468C7FEF" w16cid:durableId="1DCAA4D0"/>
  <w16cid:commentId w16cid:paraId="4CD7DD43" w16cid:durableId="1DCAA4D1"/>
  <w16cid:commentId w16cid:paraId="0B0DA6A5" w16cid:durableId="1DCAA4D2"/>
  <w16cid:commentId w16cid:paraId="5BB7F5BE" w16cid:durableId="1DCAA4D3"/>
  <w16cid:commentId w16cid:paraId="02B230FA" w16cid:durableId="1DCAA4D4"/>
  <w16cid:commentId w16cid:paraId="52B8C421" w16cid:durableId="1DCAA4D5"/>
  <w16cid:commentId w16cid:paraId="0CA9FE52" w16cid:durableId="1DCAA4D6"/>
  <w16cid:commentId w16cid:paraId="5EE20926" w16cid:durableId="1DCAA4D7"/>
  <w16cid:commentId w16cid:paraId="3918EC44" w16cid:durableId="1DCAA4D8"/>
  <w16cid:commentId w16cid:paraId="5FD69000" w16cid:durableId="1DCAA4D9"/>
  <w16cid:commentId w16cid:paraId="693D6C97" w16cid:durableId="1DCAA4DA"/>
  <w16cid:commentId w16cid:paraId="50D1078A" w16cid:durableId="1DCAA4DB"/>
  <w16cid:commentId w16cid:paraId="5DF8F514" w16cid:durableId="1DCAA4DC"/>
  <w16cid:commentId w16cid:paraId="784C44CA" w16cid:durableId="1DCAA4DD"/>
  <w16cid:commentId w16cid:paraId="52EA8710" w16cid:durableId="1DCAA4DE"/>
  <w16cid:commentId w16cid:paraId="3CE2473A" w16cid:durableId="1DCAA4DF"/>
  <w16cid:commentId w16cid:paraId="4418E5BF" w16cid:durableId="1DCAA4E0"/>
  <w16cid:commentId w16cid:paraId="434B078E" w16cid:durableId="1DCAA4E1"/>
  <w16cid:commentId w16cid:paraId="7B880CBC" w16cid:durableId="1DCAA4E2"/>
  <w16cid:commentId w16cid:paraId="0DA594D5" w16cid:durableId="1DCAA4E3"/>
  <w16cid:commentId w16cid:paraId="77A37B59" w16cid:durableId="1DCAA4E4"/>
  <w16cid:commentId w16cid:paraId="48086600" w16cid:durableId="1DCAA4E5"/>
  <w16cid:commentId w16cid:paraId="6E6FF8BA" w16cid:durableId="1DCAA4E6"/>
  <w16cid:commentId w16cid:paraId="41660800" w16cid:durableId="1DCAA4E7"/>
  <w16cid:commentId w16cid:paraId="1EDB5B24" w16cid:durableId="1DCAA4E8"/>
  <w16cid:commentId w16cid:paraId="0FB6AC3C" w16cid:durableId="1DCAA4E9"/>
  <w16cid:commentId w16cid:paraId="4EB3E882" w16cid:durableId="1DCAA4EA"/>
  <w16cid:commentId w16cid:paraId="32D96DD6" w16cid:durableId="1DCAA4EB"/>
  <w16cid:commentId w16cid:paraId="153D0DA5" w16cid:durableId="1DCAA4EC"/>
  <w16cid:commentId w16cid:paraId="11BDABE5" w16cid:durableId="1DCAA4ED"/>
  <w16cid:commentId w16cid:paraId="014BE0F4" w16cid:durableId="1DCAA4EE"/>
  <w16cid:commentId w16cid:paraId="32DAAF1A" w16cid:durableId="1DCAA4EF"/>
  <w16cid:commentId w16cid:paraId="4D89F2DC" w16cid:durableId="1DCAA4F0"/>
  <w16cid:commentId w16cid:paraId="26EB36D1" w16cid:durableId="1DCAA4F1"/>
  <w16cid:commentId w16cid:paraId="6D3B0C3C" w16cid:durableId="1DCAA4F2"/>
  <w16cid:commentId w16cid:paraId="3B52FE22" w16cid:durableId="1DCAA4F3"/>
  <w16cid:commentId w16cid:paraId="4FA13E5B" w16cid:durableId="1DCAA4F4"/>
  <w16cid:commentId w16cid:paraId="183F33A9" w16cid:durableId="1DCAA4F5"/>
  <w16cid:commentId w16cid:paraId="2F863428" w16cid:durableId="1DCAA4F6"/>
  <w16cid:commentId w16cid:paraId="55C2FD58" w16cid:durableId="1DCAA4F7"/>
  <w16cid:commentId w16cid:paraId="06494762" w16cid:durableId="1DCAA4F8"/>
  <w16cid:commentId w16cid:paraId="62126ABB" w16cid:durableId="1DCAA4F9"/>
  <w16cid:commentId w16cid:paraId="46044131" w16cid:durableId="1DCAA4FA"/>
  <w16cid:commentId w16cid:paraId="5EB33E3D" w16cid:durableId="1DCAA4FB"/>
  <w16cid:commentId w16cid:paraId="74214098" w16cid:durableId="1DCAA4FC"/>
  <w16cid:commentId w16cid:paraId="4AB4A41F" w16cid:durableId="1DCAA4FD"/>
  <w16cid:commentId w16cid:paraId="438AD767" w16cid:durableId="1DCAA4FE"/>
  <w16cid:commentId w16cid:paraId="059047E0" w16cid:durableId="1DCAA4FF"/>
  <w16cid:commentId w16cid:paraId="7F3DE2A5" w16cid:durableId="1DCAA500"/>
  <w16cid:commentId w16cid:paraId="364C758C" w16cid:durableId="1DCAA5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7CB55" w14:textId="77777777" w:rsidR="00264AFE" w:rsidRDefault="00264AFE" w:rsidP="004B1648">
      <w:r>
        <w:separator/>
      </w:r>
    </w:p>
  </w:endnote>
  <w:endnote w:type="continuationSeparator" w:id="0">
    <w:p w14:paraId="35B515C1" w14:textId="77777777" w:rsidR="00264AFE" w:rsidRDefault="00264AFE" w:rsidP="004B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Helvetica Neue">
    <w:altName w:val="Malgun Gothic"/>
    <w:charset w:val="00"/>
    <w:family w:val="auto"/>
    <w:pitch w:val="variable"/>
    <w:sig w:usb0="00000003"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098304"/>
      <w:docPartObj>
        <w:docPartGallery w:val="Page Numbers (Bottom of Page)"/>
        <w:docPartUnique/>
      </w:docPartObj>
    </w:sdtPr>
    <w:sdtEndPr>
      <w:rPr>
        <w:noProof/>
      </w:rPr>
    </w:sdtEndPr>
    <w:sdtContent>
      <w:p w14:paraId="327666B2" w14:textId="719A6F9E" w:rsidR="004B1648" w:rsidRDefault="004B1648">
        <w:pPr>
          <w:pStyle w:val="Footer"/>
          <w:jc w:val="center"/>
        </w:pPr>
        <w:r>
          <w:fldChar w:fldCharType="begin"/>
        </w:r>
        <w:r>
          <w:instrText xml:space="preserve"> PAGE   \* MERGEFORMAT </w:instrText>
        </w:r>
        <w:r>
          <w:fldChar w:fldCharType="separate"/>
        </w:r>
        <w:r w:rsidR="003C5919">
          <w:rPr>
            <w:noProof/>
          </w:rPr>
          <w:t>10</w:t>
        </w:r>
        <w:r>
          <w:rPr>
            <w:noProof/>
          </w:rPr>
          <w:fldChar w:fldCharType="end"/>
        </w:r>
      </w:p>
    </w:sdtContent>
  </w:sdt>
  <w:p w14:paraId="21023BB0" w14:textId="77777777" w:rsidR="004B1648" w:rsidRDefault="004B16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00E532" w14:textId="77777777" w:rsidR="00264AFE" w:rsidRDefault="00264AFE" w:rsidP="004B1648">
      <w:r>
        <w:separator/>
      </w:r>
    </w:p>
  </w:footnote>
  <w:footnote w:type="continuationSeparator" w:id="0">
    <w:p w14:paraId="4D17EA9D" w14:textId="77777777" w:rsidR="00264AFE" w:rsidRDefault="00264AFE" w:rsidP="004B164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 Glendening">
    <w15:presenceInfo w15:providerId="None" w15:userId="Chris Glendening"/>
  </w15:person>
  <w15:person w15:author="Burr, Betsy">
    <w15:presenceInfo w15:providerId="AD" w15:userId="S-1-5-21-3842716214-3947338991-2557639788-3457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B42"/>
    <w:rsid w:val="00000894"/>
    <w:rsid w:val="00002C90"/>
    <w:rsid w:val="00004ED8"/>
    <w:rsid w:val="00007005"/>
    <w:rsid w:val="00011E0A"/>
    <w:rsid w:val="00017ACD"/>
    <w:rsid w:val="000234A3"/>
    <w:rsid w:val="000246BD"/>
    <w:rsid w:val="00024A94"/>
    <w:rsid w:val="00032A0F"/>
    <w:rsid w:val="00032A5F"/>
    <w:rsid w:val="00034996"/>
    <w:rsid w:val="00035026"/>
    <w:rsid w:val="00036E25"/>
    <w:rsid w:val="00040991"/>
    <w:rsid w:val="000463F7"/>
    <w:rsid w:val="00047F4C"/>
    <w:rsid w:val="00050DDE"/>
    <w:rsid w:val="000533CD"/>
    <w:rsid w:val="000539A6"/>
    <w:rsid w:val="000617D0"/>
    <w:rsid w:val="00062CF5"/>
    <w:rsid w:val="000644B1"/>
    <w:rsid w:val="00066D5B"/>
    <w:rsid w:val="0006754B"/>
    <w:rsid w:val="00070328"/>
    <w:rsid w:val="000714F5"/>
    <w:rsid w:val="0007232B"/>
    <w:rsid w:val="000727D9"/>
    <w:rsid w:val="000741BC"/>
    <w:rsid w:val="000765BC"/>
    <w:rsid w:val="000806A3"/>
    <w:rsid w:val="00081569"/>
    <w:rsid w:val="0008515A"/>
    <w:rsid w:val="00092A94"/>
    <w:rsid w:val="00094126"/>
    <w:rsid w:val="00094E43"/>
    <w:rsid w:val="000957CD"/>
    <w:rsid w:val="000A1263"/>
    <w:rsid w:val="000A264D"/>
    <w:rsid w:val="000A5D24"/>
    <w:rsid w:val="000A7D87"/>
    <w:rsid w:val="000B5307"/>
    <w:rsid w:val="000B58F9"/>
    <w:rsid w:val="000D1840"/>
    <w:rsid w:val="000D249F"/>
    <w:rsid w:val="000D48A4"/>
    <w:rsid w:val="000D71EA"/>
    <w:rsid w:val="000E07E3"/>
    <w:rsid w:val="000E165A"/>
    <w:rsid w:val="000E2230"/>
    <w:rsid w:val="000E2C5F"/>
    <w:rsid w:val="000E5238"/>
    <w:rsid w:val="000E554F"/>
    <w:rsid w:val="000E6669"/>
    <w:rsid w:val="000E7558"/>
    <w:rsid w:val="000F25DF"/>
    <w:rsid w:val="000F4B1A"/>
    <w:rsid w:val="00100D84"/>
    <w:rsid w:val="0010625C"/>
    <w:rsid w:val="00113599"/>
    <w:rsid w:val="00114EDF"/>
    <w:rsid w:val="00117F95"/>
    <w:rsid w:val="00125D7E"/>
    <w:rsid w:val="001318B1"/>
    <w:rsid w:val="001319A5"/>
    <w:rsid w:val="001338B9"/>
    <w:rsid w:val="00135760"/>
    <w:rsid w:val="00136EED"/>
    <w:rsid w:val="00143FC3"/>
    <w:rsid w:val="00146B40"/>
    <w:rsid w:val="0015177D"/>
    <w:rsid w:val="00157DB7"/>
    <w:rsid w:val="00157F85"/>
    <w:rsid w:val="00170B5C"/>
    <w:rsid w:val="00174288"/>
    <w:rsid w:val="00181B14"/>
    <w:rsid w:val="00187984"/>
    <w:rsid w:val="00191AAF"/>
    <w:rsid w:val="00192FD1"/>
    <w:rsid w:val="001A4CE9"/>
    <w:rsid w:val="001A5A03"/>
    <w:rsid w:val="001A6A3B"/>
    <w:rsid w:val="001B1BCE"/>
    <w:rsid w:val="001B1C1B"/>
    <w:rsid w:val="001B48F9"/>
    <w:rsid w:val="001B4914"/>
    <w:rsid w:val="001B6EBC"/>
    <w:rsid w:val="001C385B"/>
    <w:rsid w:val="001C3FEA"/>
    <w:rsid w:val="001C4919"/>
    <w:rsid w:val="001C5420"/>
    <w:rsid w:val="001C73A7"/>
    <w:rsid w:val="001D5A14"/>
    <w:rsid w:val="001E0677"/>
    <w:rsid w:val="001E1591"/>
    <w:rsid w:val="001E3737"/>
    <w:rsid w:val="001E6F87"/>
    <w:rsid w:val="001F4E15"/>
    <w:rsid w:val="00200A7B"/>
    <w:rsid w:val="00205E17"/>
    <w:rsid w:val="00206222"/>
    <w:rsid w:val="0021341C"/>
    <w:rsid w:val="002136A1"/>
    <w:rsid w:val="00213FF2"/>
    <w:rsid w:val="00217972"/>
    <w:rsid w:val="0022555B"/>
    <w:rsid w:val="00242048"/>
    <w:rsid w:val="002437C3"/>
    <w:rsid w:val="002454FA"/>
    <w:rsid w:val="00245666"/>
    <w:rsid w:val="002464FC"/>
    <w:rsid w:val="00250615"/>
    <w:rsid w:val="00256802"/>
    <w:rsid w:val="00260197"/>
    <w:rsid w:val="002648B5"/>
    <w:rsid w:val="00264AFE"/>
    <w:rsid w:val="00266958"/>
    <w:rsid w:val="00266A70"/>
    <w:rsid w:val="002702CB"/>
    <w:rsid w:val="0027093D"/>
    <w:rsid w:val="00274D41"/>
    <w:rsid w:val="00276651"/>
    <w:rsid w:val="0028022F"/>
    <w:rsid w:val="002807B5"/>
    <w:rsid w:val="00280941"/>
    <w:rsid w:val="00281959"/>
    <w:rsid w:val="00283210"/>
    <w:rsid w:val="00285E8A"/>
    <w:rsid w:val="00292844"/>
    <w:rsid w:val="002A0437"/>
    <w:rsid w:val="002A0DFC"/>
    <w:rsid w:val="002A359A"/>
    <w:rsid w:val="002A6925"/>
    <w:rsid w:val="002B1B53"/>
    <w:rsid w:val="002B2C1B"/>
    <w:rsid w:val="002B4726"/>
    <w:rsid w:val="002B5B5B"/>
    <w:rsid w:val="002C221A"/>
    <w:rsid w:val="002C287E"/>
    <w:rsid w:val="002C4742"/>
    <w:rsid w:val="002C6BCD"/>
    <w:rsid w:val="002D15FF"/>
    <w:rsid w:val="002D1FC7"/>
    <w:rsid w:val="002E1DB1"/>
    <w:rsid w:val="002E2217"/>
    <w:rsid w:val="002E3148"/>
    <w:rsid w:val="002E401A"/>
    <w:rsid w:val="002E5488"/>
    <w:rsid w:val="002E67A3"/>
    <w:rsid w:val="002E77E4"/>
    <w:rsid w:val="002F10EF"/>
    <w:rsid w:val="002F4579"/>
    <w:rsid w:val="002F4A03"/>
    <w:rsid w:val="002F53C7"/>
    <w:rsid w:val="00304C69"/>
    <w:rsid w:val="003072C1"/>
    <w:rsid w:val="00310BB6"/>
    <w:rsid w:val="00314AEC"/>
    <w:rsid w:val="00315167"/>
    <w:rsid w:val="003151E2"/>
    <w:rsid w:val="00320A40"/>
    <w:rsid w:val="003210E1"/>
    <w:rsid w:val="00324718"/>
    <w:rsid w:val="00327547"/>
    <w:rsid w:val="00330414"/>
    <w:rsid w:val="003308B8"/>
    <w:rsid w:val="00331D82"/>
    <w:rsid w:val="00332251"/>
    <w:rsid w:val="00332EBA"/>
    <w:rsid w:val="003401B2"/>
    <w:rsid w:val="00353F43"/>
    <w:rsid w:val="0036062A"/>
    <w:rsid w:val="00365AF8"/>
    <w:rsid w:val="003719E3"/>
    <w:rsid w:val="00375783"/>
    <w:rsid w:val="00375AEE"/>
    <w:rsid w:val="00376CDA"/>
    <w:rsid w:val="003774B6"/>
    <w:rsid w:val="003803BD"/>
    <w:rsid w:val="00380A09"/>
    <w:rsid w:val="00380B66"/>
    <w:rsid w:val="00384644"/>
    <w:rsid w:val="003871CE"/>
    <w:rsid w:val="003907C5"/>
    <w:rsid w:val="00390D2B"/>
    <w:rsid w:val="00392C9A"/>
    <w:rsid w:val="003A2563"/>
    <w:rsid w:val="003A60DF"/>
    <w:rsid w:val="003B2702"/>
    <w:rsid w:val="003B6D82"/>
    <w:rsid w:val="003C0CA2"/>
    <w:rsid w:val="003C3996"/>
    <w:rsid w:val="003C5919"/>
    <w:rsid w:val="003D1E1E"/>
    <w:rsid w:val="003D3FDD"/>
    <w:rsid w:val="003D6586"/>
    <w:rsid w:val="003D775F"/>
    <w:rsid w:val="003E0821"/>
    <w:rsid w:val="003E0D8A"/>
    <w:rsid w:val="003E57AB"/>
    <w:rsid w:val="003F01C8"/>
    <w:rsid w:val="003F0F05"/>
    <w:rsid w:val="003F6212"/>
    <w:rsid w:val="00400670"/>
    <w:rsid w:val="00401DF2"/>
    <w:rsid w:val="0040242B"/>
    <w:rsid w:val="00410A11"/>
    <w:rsid w:val="004137F5"/>
    <w:rsid w:val="00423D7B"/>
    <w:rsid w:val="00434547"/>
    <w:rsid w:val="00437CF3"/>
    <w:rsid w:val="00456E67"/>
    <w:rsid w:val="00457C35"/>
    <w:rsid w:val="00462F7E"/>
    <w:rsid w:val="00465DC1"/>
    <w:rsid w:val="004816A0"/>
    <w:rsid w:val="004816A8"/>
    <w:rsid w:val="00481CD0"/>
    <w:rsid w:val="00483834"/>
    <w:rsid w:val="0049039D"/>
    <w:rsid w:val="00492B2A"/>
    <w:rsid w:val="00497260"/>
    <w:rsid w:val="004B0BA8"/>
    <w:rsid w:val="004B1648"/>
    <w:rsid w:val="004B1B91"/>
    <w:rsid w:val="004B1D67"/>
    <w:rsid w:val="004B2FD9"/>
    <w:rsid w:val="004C076F"/>
    <w:rsid w:val="004C1F36"/>
    <w:rsid w:val="004C2FD1"/>
    <w:rsid w:val="004C6304"/>
    <w:rsid w:val="004D145A"/>
    <w:rsid w:val="004D1885"/>
    <w:rsid w:val="004D1B81"/>
    <w:rsid w:val="004D264C"/>
    <w:rsid w:val="004E3865"/>
    <w:rsid w:val="004E5578"/>
    <w:rsid w:val="004E61E5"/>
    <w:rsid w:val="004F0795"/>
    <w:rsid w:val="004F25CA"/>
    <w:rsid w:val="004F3F5E"/>
    <w:rsid w:val="004F50A1"/>
    <w:rsid w:val="00501125"/>
    <w:rsid w:val="005142DF"/>
    <w:rsid w:val="00515A51"/>
    <w:rsid w:val="00515C8F"/>
    <w:rsid w:val="00525979"/>
    <w:rsid w:val="00527616"/>
    <w:rsid w:val="00530E6D"/>
    <w:rsid w:val="005333F0"/>
    <w:rsid w:val="005367F4"/>
    <w:rsid w:val="0054249A"/>
    <w:rsid w:val="005442BA"/>
    <w:rsid w:val="0054497F"/>
    <w:rsid w:val="00546E26"/>
    <w:rsid w:val="00570298"/>
    <w:rsid w:val="00572DF2"/>
    <w:rsid w:val="00577429"/>
    <w:rsid w:val="005821D7"/>
    <w:rsid w:val="0058246E"/>
    <w:rsid w:val="00583FB2"/>
    <w:rsid w:val="00584B32"/>
    <w:rsid w:val="005852E0"/>
    <w:rsid w:val="00596AB8"/>
    <w:rsid w:val="005A02DE"/>
    <w:rsid w:val="005A16B3"/>
    <w:rsid w:val="005A4E4A"/>
    <w:rsid w:val="005A5596"/>
    <w:rsid w:val="005B4153"/>
    <w:rsid w:val="005C1F0C"/>
    <w:rsid w:val="005C72C9"/>
    <w:rsid w:val="005E6754"/>
    <w:rsid w:val="005F150A"/>
    <w:rsid w:val="006058F0"/>
    <w:rsid w:val="00605B52"/>
    <w:rsid w:val="006159EE"/>
    <w:rsid w:val="00623AC2"/>
    <w:rsid w:val="006400C5"/>
    <w:rsid w:val="006441DE"/>
    <w:rsid w:val="00644394"/>
    <w:rsid w:val="00647EE3"/>
    <w:rsid w:val="00654149"/>
    <w:rsid w:val="00656104"/>
    <w:rsid w:val="00657454"/>
    <w:rsid w:val="006613EA"/>
    <w:rsid w:val="00663B19"/>
    <w:rsid w:val="00680AE3"/>
    <w:rsid w:val="00682987"/>
    <w:rsid w:val="00685C78"/>
    <w:rsid w:val="00686A29"/>
    <w:rsid w:val="00693526"/>
    <w:rsid w:val="006955E3"/>
    <w:rsid w:val="006A22DE"/>
    <w:rsid w:val="006A779A"/>
    <w:rsid w:val="006B2955"/>
    <w:rsid w:val="006C1668"/>
    <w:rsid w:val="006C5EDE"/>
    <w:rsid w:val="006D1E58"/>
    <w:rsid w:val="006D2167"/>
    <w:rsid w:val="006D4711"/>
    <w:rsid w:val="006D4D29"/>
    <w:rsid w:val="006D5B87"/>
    <w:rsid w:val="006E467D"/>
    <w:rsid w:val="00700937"/>
    <w:rsid w:val="00701D60"/>
    <w:rsid w:val="00702EB1"/>
    <w:rsid w:val="007046B4"/>
    <w:rsid w:val="007200AE"/>
    <w:rsid w:val="007223FE"/>
    <w:rsid w:val="00725671"/>
    <w:rsid w:val="00726DE1"/>
    <w:rsid w:val="00726E34"/>
    <w:rsid w:val="00734968"/>
    <w:rsid w:val="00734F36"/>
    <w:rsid w:val="00735B20"/>
    <w:rsid w:val="00740B71"/>
    <w:rsid w:val="00745CB6"/>
    <w:rsid w:val="007507E9"/>
    <w:rsid w:val="0075111D"/>
    <w:rsid w:val="00751EDD"/>
    <w:rsid w:val="00756B60"/>
    <w:rsid w:val="00757A4B"/>
    <w:rsid w:val="00762B02"/>
    <w:rsid w:val="00764301"/>
    <w:rsid w:val="007670C4"/>
    <w:rsid w:val="00771FB0"/>
    <w:rsid w:val="007739EE"/>
    <w:rsid w:val="00776194"/>
    <w:rsid w:val="00776E4F"/>
    <w:rsid w:val="007809C6"/>
    <w:rsid w:val="007853F7"/>
    <w:rsid w:val="0078565F"/>
    <w:rsid w:val="00786756"/>
    <w:rsid w:val="0079370C"/>
    <w:rsid w:val="00794F1B"/>
    <w:rsid w:val="00796074"/>
    <w:rsid w:val="007A6746"/>
    <w:rsid w:val="007B1AFC"/>
    <w:rsid w:val="007B40A1"/>
    <w:rsid w:val="007B436D"/>
    <w:rsid w:val="007B44DB"/>
    <w:rsid w:val="007C2712"/>
    <w:rsid w:val="007C3514"/>
    <w:rsid w:val="007C5218"/>
    <w:rsid w:val="007C69AA"/>
    <w:rsid w:val="007C708C"/>
    <w:rsid w:val="007C7AA4"/>
    <w:rsid w:val="007D1209"/>
    <w:rsid w:val="007D15CD"/>
    <w:rsid w:val="007D4C62"/>
    <w:rsid w:val="007E62C5"/>
    <w:rsid w:val="007E67B6"/>
    <w:rsid w:val="007F00A4"/>
    <w:rsid w:val="007F238B"/>
    <w:rsid w:val="007F5236"/>
    <w:rsid w:val="007F5E11"/>
    <w:rsid w:val="007F667A"/>
    <w:rsid w:val="00803685"/>
    <w:rsid w:val="0081217B"/>
    <w:rsid w:val="00822619"/>
    <w:rsid w:val="0083348D"/>
    <w:rsid w:val="00833CC4"/>
    <w:rsid w:val="00840732"/>
    <w:rsid w:val="0084656F"/>
    <w:rsid w:val="00847C09"/>
    <w:rsid w:val="0085438B"/>
    <w:rsid w:val="00862F44"/>
    <w:rsid w:val="00864ACF"/>
    <w:rsid w:val="00872D8E"/>
    <w:rsid w:val="00873A68"/>
    <w:rsid w:val="008745CB"/>
    <w:rsid w:val="008772D3"/>
    <w:rsid w:val="00882956"/>
    <w:rsid w:val="008845ED"/>
    <w:rsid w:val="00885324"/>
    <w:rsid w:val="00894FB1"/>
    <w:rsid w:val="008970F9"/>
    <w:rsid w:val="008A017B"/>
    <w:rsid w:val="008A04D6"/>
    <w:rsid w:val="008B373D"/>
    <w:rsid w:val="008B40F6"/>
    <w:rsid w:val="008B4144"/>
    <w:rsid w:val="008B5513"/>
    <w:rsid w:val="008B5816"/>
    <w:rsid w:val="008B6121"/>
    <w:rsid w:val="008B6A76"/>
    <w:rsid w:val="008B7ED7"/>
    <w:rsid w:val="008C68B9"/>
    <w:rsid w:val="008C6AF4"/>
    <w:rsid w:val="008D0BE6"/>
    <w:rsid w:val="008D1FD4"/>
    <w:rsid w:val="008D24F4"/>
    <w:rsid w:val="008D2D1B"/>
    <w:rsid w:val="008D5270"/>
    <w:rsid w:val="008D6131"/>
    <w:rsid w:val="008E00E5"/>
    <w:rsid w:val="008E2836"/>
    <w:rsid w:val="008E2D15"/>
    <w:rsid w:val="008E3205"/>
    <w:rsid w:val="008E4B8B"/>
    <w:rsid w:val="008F56B4"/>
    <w:rsid w:val="008F755F"/>
    <w:rsid w:val="009075A6"/>
    <w:rsid w:val="00910207"/>
    <w:rsid w:val="009132B3"/>
    <w:rsid w:val="009162AA"/>
    <w:rsid w:val="0092102F"/>
    <w:rsid w:val="00925F9D"/>
    <w:rsid w:val="00934D84"/>
    <w:rsid w:val="00942C39"/>
    <w:rsid w:val="00947865"/>
    <w:rsid w:val="009509DF"/>
    <w:rsid w:val="00956346"/>
    <w:rsid w:val="00957385"/>
    <w:rsid w:val="00962FC8"/>
    <w:rsid w:val="0096625C"/>
    <w:rsid w:val="009764C7"/>
    <w:rsid w:val="00976714"/>
    <w:rsid w:val="0098097F"/>
    <w:rsid w:val="00987193"/>
    <w:rsid w:val="009874A6"/>
    <w:rsid w:val="0099097F"/>
    <w:rsid w:val="00996B78"/>
    <w:rsid w:val="009A4A4F"/>
    <w:rsid w:val="009B1E66"/>
    <w:rsid w:val="009C4682"/>
    <w:rsid w:val="009C5B81"/>
    <w:rsid w:val="009C6843"/>
    <w:rsid w:val="009D0979"/>
    <w:rsid w:val="009D2701"/>
    <w:rsid w:val="009D686A"/>
    <w:rsid w:val="009D7EAF"/>
    <w:rsid w:val="009E0517"/>
    <w:rsid w:val="009E05C6"/>
    <w:rsid w:val="009F2428"/>
    <w:rsid w:val="00A015D3"/>
    <w:rsid w:val="00A01DA4"/>
    <w:rsid w:val="00A22758"/>
    <w:rsid w:val="00A3012C"/>
    <w:rsid w:val="00A35F18"/>
    <w:rsid w:val="00A42DB3"/>
    <w:rsid w:val="00A44017"/>
    <w:rsid w:val="00A51785"/>
    <w:rsid w:val="00A51C7D"/>
    <w:rsid w:val="00A523A7"/>
    <w:rsid w:val="00A553DC"/>
    <w:rsid w:val="00A566A1"/>
    <w:rsid w:val="00A60C6C"/>
    <w:rsid w:val="00A620B6"/>
    <w:rsid w:val="00A631AB"/>
    <w:rsid w:val="00A70A08"/>
    <w:rsid w:val="00A85FF1"/>
    <w:rsid w:val="00A92827"/>
    <w:rsid w:val="00A94F7E"/>
    <w:rsid w:val="00AA6D90"/>
    <w:rsid w:val="00AB06AB"/>
    <w:rsid w:val="00AB4DDC"/>
    <w:rsid w:val="00AB64BD"/>
    <w:rsid w:val="00AC2878"/>
    <w:rsid w:val="00AD0329"/>
    <w:rsid w:val="00AD0A52"/>
    <w:rsid w:val="00AD1765"/>
    <w:rsid w:val="00AD5A48"/>
    <w:rsid w:val="00AD73DC"/>
    <w:rsid w:val="00AE5B97"/>
    <w:rsid w:val="00AF3C67"/>
    <w:rsid w:val="00AF7478"/>
    <w:rsid w:val="00AF7CD9"/>
    <w:rsid w:val="00B00967"/>
    <w:rsid w:val="00B05AE3"/>
    <w:rsid w:val="00B06BCD"/>
    <w:rsid w:val="00B10FB9"/>
    <w:rsid w:val="00B1642C"/>
    <w:rsid w:val="00B17893"/>
    <w:rsid w:val="00B17A10"/>
    <w:rsid w:val="00B22A95"/>
    <w:rsid w:val="00B2545A"/>
    <w:rsid w:val="00B254A4"/>
    <w:rsid w:val="00B32CA2"/>
    <w:rsid w:val="00B34440"/>
    <w:rsid w:val="00B41B42"/>
    <w:rsid w:val="00B44223"/>
    <w:rsid w:val="00B46A6C"/>
    <w:rsid w:val="00B478CE"/>
    <w:rsid w:val="00B52E67"/>
    <w:rsid w:val="00B60F99"/>
    <w:rsid w:val="00B614D3"/>
    <w:rsid w:val="00B66E58"/>
    <w:rsid w:val="00B673AF"/>
    <w:rsid w:val="00B714A7"/>
    <w:rsid w:val="00B72483"/>
    <w:rsid w:val="00B74D48"/>
    <w:rsid w:val="00B75986"/>
    <w:rsid w:val="00B776B4"/>
    <w:rsid w:val="00B800A6"/>
    <w:rsid w:val="00B8300F"/>
    <w:rsid w:val="00B857FD"/>
    <w:rsid w:val="00B910CD"/>
    <w:rsid w:val="00B935D7"/>
    <w:rsid w:val="00B9634A"/>
    <w:rsid w:val="00BA3F43"/>
    <w:rsid w:val="00BA5351"/>
    <w:rsid w:val="00BA6867"/>
    <w:rsid w:val="00BA7AE5"/>
    <w:rsid w:val="00BC0827"/>
    <w:rsid w:val="00BC1EEC"/>
    <w:rsid w:val="00BD2276"/>
    <w:rsid w:val="00BD2DBC"/>
    <w:rsid w:val="00BD347B"/>
    <w:rsid w:val="00BD5A4E"/>
    <w:rsid w:val="00BD66CD"/>
    <w:rsid w:val="00BD7568"/>
    <w:rsid w:val="00BE4004"/>
    <w:rsid w:val="00BE58B4"/>
    <w:rsid w:val="00BE72A6"/>
    <w:rsid w:val="00BE733F"/>
    <w:rsid w:val="00BF5328"/>
    <w:rsid w:val="00C04E7C"/>
    <w:rsid w:val="00C05696"/>
    <w:rsid w:val="00C07855"/>
    <w:rsid w:val="00C117BB"/>
    <w:rsid w:val="00C13782"/>
    <w:rsid w:val="00C13AE5"/>
    <w:rsid w:val="00C144E5"/>
    <w:rsid w:val="00C203EA"/>
    <w:rsid w:val="00C227D8"/>
    <w:rsid w:val="00C23D36"/>
    <w:rsid w:val="00C30252"/>
    <w:rsid w:val="00C31946"/>
    <w:rsid w:val="00C3281F"/>
    <w:rsid w:val="00C347B4"/>
    <w:rsid w:val="00C46B7E"/>
    <w:rsid w:val="00C541F8"/>
    <w:rsid w:val="00C63C8E"/>
    <w:rsid w:val="00C66ED3"/>
    <w:rsid w:val="00C6709E"/>
    <w:rsid w:val="00C73B8A"/>
    <w:rsid w:val="00C86E11"/>
    <w:rsid w:val="00C90FFC"/>
    <w:rsid w:val="00CA1546"/>
    <w:rsid w:val="00CA19FF"/>
    <w:rsid w:val="00CA1B8B"/>
    <w:rsid w:val="00CA5FB8"/>
    <w:rsid w:val="00CB0612"/>
    <w:rsid w:val="00CC0552"/>
    <w:rsid w:val="00CC1A19"/>
    <w:rsid w:val="00CC1F07"/>
    <w:rsid w:val="00CC2600"/>
    <w:rsid w:val="00CC2A5D"/>
    <w:rsid w:val="00CC3D22"/>
    <w:rsid w:val="00CC5BBA"/>
    <w:rsid w:val="00CD3999"/>
    <w:rsid w:val="00CD424B"/>
    <w:rsid w:val="00CD7378"/>
    <w:rsid w:val="00CE1F4A"/>
    <w:rsid w:val="00CE2042"/>
    <w:rsid w:val="00CF0908"/>
    <w:rsid w:val="00CF1508"/>
    <w:rsid w:val="00CF57D0"/>
    <w:rsid w:val="00D025CE"/>
    <w:rsid w:val="00D07A07"/>
    <w:rsid w:val="00D11A98"/>
    <w:rsid w:val="00D20396"/>
    <w:rsid w:val="00D227E2"/>
    <w:rsid w:val="00D242F7"/>
    <w:rsid w:val="00D27C68"/>
    <w:rsid w:val="00D30412"/>
    <w:rsid w:val="00D376C5"/>
    <w:rsid w:val="00D40AAF"/>
    <w:rsid w:val="00D43CAA"/>
    <w:rsid w:val="00D44B14"/>
    <w:rsid w:val="00D464D7"/>
    <w:rsid w:val="00D51387"/>
    <w:rsid w:val="00D66E23"/>
    <w:rsid w:val="00D73D73"/>
    <w:rsid w:val="00D81477"/>
    <w:rsid w:val="00D95A36"/>
    <w:rsid w:val="00D97813"/>
    <w:rsid w:val="00DA054D"/>
    <w:rsid w:val="00DA1A36"/>
    <w:rsid w:val="00DB2179"/>
    <w:rsid w:val="00DB3A56"/>
    <w:rsid w:val="00DB4FD6"/>
    <w:rsid w:val="00DB7E72"/>
    <w:rsid w:val="00DC20D7"/>
    <w:rsid w:val="00DC24CB"/>
    <w:rsid w:val="00DC52FF"/>
    <w:rsid w:val="00DC640D"/>
    <w:rsid w:val="00DD0789"/>
    <w:rsid w:val="00DD2C6F"/>
    <w:rsid w:val="00DD7FC1"/>
    <w:rsid w:val="00DE3260"/>
    <w:rsid w:val="00DE365F"/>
    <w:rsid w:val="00DE7991"/>
    <w:rsid w:val="00DF0D94"/>
    <w:rsid w:val="00DF2AA5"/>
    <w:rsid w:val="00DF4945"/>
    <w:rsid w:val="00DF4C6B"/>
    <w:rsid w:val="00DF7BDA"/>
    <w:rsid w:val="00E11069"/>
    <w:rsid w:val="00E1523A"/>
    <w:rsid w:val="00E22373"/>
    <w:rsid w:val="00E31078"/>
    <w:rsid w:val="00E34FAE"/>
    <w:rsid w:val="00E42AE8"/>
    <w:rsid w:val="00E46FE1"/>
    <w:rsid w:val="00E51B7C"/>
    <w:rsid w:val="00E52C95"/>
    <w:rsid w:val="00E573DA"/>
    <w:rsid w:val="00E61994"/>
    <w:rsid w:val="00E622AD"/>
    <w:rsid w:val="00E6262A"/>
    <w:rsid w:val="00E7378B"/>
    <w:rsid w:val="00E7668C"/>
    <w:rsid w:val="00E76DAE"/>
    <w:rsid w:val="00E83C21"/>
    <w:rsid w:val="00EA44C7"/>
    <w:rsid w:val="00EB2119"/>
    <w:rsid w:val="00EB5586"/>
    <w:rsid w:val="00EC254B"/>
    <w:rsid w:val="00EC34F0"/>
    <w:rsid w:val="00ED34D5"/>
    <w:rsid w:val="00EE4478"/>
    <w:rsid w:val="00EE787A"/>
    <w:rsid w:val="00EF3640"/>
    <w:rsid w:val="00EF42DF"/>
    <w:rsid w:val="00EF7BE4"/>
    <w:rsid w:val="00F052E8"/>
    <w:rsid w:val="00F069C2"/>
    <w:rsid w:val="00F117E3"/>
    <w:rsid w:val="00F14AC0"/>
    <w:rsid w:val="00F216B4"/>
    <w:rsid w:val="00F22F10"/>
    <w:rsid w:val="00F2571F"/>
    <w:rsid w:val="00F36399"/>
    <w:rsid w:val="00F42FA2"/>
    <w:rsid w:val="00F43DD6"/>
    <w:rsid w:val="00F44052"/>
    <w:rsid w:val="00F46A29"/>
    <w:rsid w:val="00F47D49"/>
    <w:rsid w:val="00F503F2"/>
    <w:rsid w:val="00F522A6"/>
    <w:rsid w:val="00F52474"/>
    <w:rsid w:val="00F53C43"/>
    <w:rsid w:val="00F607AB"/>
    <w:rsid w:val="00F61C7D"/>
    <w:rsid w:val="00F63486"/>
    <w:rsid w:val="00F64F86"/>
    <w:rsid w:val="00F65E48"/>
    <w:rsid w:val="00F71474"/>
    <w:rsid w:val="00F73EA0"/>
    <w:rsid w:val="00F81AC5"/>
    <w:rsid w:val="00F826A0"/>
    <w:rsid w:val="00F83279"/>
    <w:rsid w:val="00F8509D"/>
    <w:rsid w:val="00F91AA3"/>
    <w:rsid w:val="00F9776A"/>
    <w:rsid w:val="00FA3D98"/>
    <w:rsid w:val="00FA6104"/>
    <w:rsid w:val="00FB2E2F"/>
    <w:rsid w:val="00FB3D2C"/>
    <w:rsid w:val="00FC4209"/>
    <w:rsid w:val="00FC716F"/>
    <w:rsid w:val="00FC759C"/>
    <w:rsid w:val="00FC778E"/>
    <w:rsid w:val="00FD2310"/>
    <w:rsid w:val="00FD795E"/>
    <w:rsid w:val="00FE00EF"/>
    <w:rsid w:val="00FE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84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46BD"/>
    <w:rPr>
      <w:sz w:val="18"/>
      <w:szCs w:val="18"/>
    </w:rPr>
  </w:style>
  <w:style w:type="paragraph" w:styleId="CommentText">
    <w:name w:val="annotation text"/>
    <w:basedOn w:val="Normal"/>
    <w:link w:val="CommentTextChar"/>
    <w:uiPriority w:val="99"/>
    <w:unhideWhenUsed/>
    <w:rsid w:val="000246BD"/>
  </w:style>
  <w:style w:type="character" w:customStyle="1" w:styleId="CommentTextChar">
    <w:name w:val="Comment Text Char"/>
    <w:basedOn w:val="DefaultParagraphFont"/>
    <w:link w:val="CommentText"/>
    <w:uiPriority w:val="99"/>
    <w:rsid w:val="000246BD"/>
  </w:style>
  <w:style w:type="paragraph" w:styleId="CommentSubject">
    <w:name w:val="annotation subject"/>
    <w:basedOn w:val="CommentText"/>
    <w:next w:val="CommentText"/>
    <w:link w:val="CommentSubjectChar"/>
    <w:uiPriority w:val="99"/>
    <w:semiHidden/>
    <w:unhideWhenUsed/>
    <w:rsid w:val="000246BD"/>
    <w:rPr>
      <w:b/>
      <w:bCs/>
      <w:sz w:val="20"/>
      <w:szCs w:val="20"/>
    </w:rPr>
  </w:style>
  <w:style w:type="character" w:customStyle="1" w:styleId="CommentSubjectChar">
    <w:name w:val="Comment Subject Char"/>
    <w:basedOn w:val="CommentTextChar"/>
    <w:link w:val="CommentSubject"/>
    <w:uiPriority w:val="99"/>
    <w:semiHidden/>
    <w:rsid w:val="000246BD"/>
    <w:rPr>
      <w:b/>
      <w:bCs/>
      <w:sz w:val="20"/>
      <w:szCs w:val="20"/>
    </w:rPr>
  </w:style>
  <w:style w:type="paragraph" w:styleId="BalloonText">
    <w:name w:val="Balloon Text"/>
    <w:basedOn w:val="Normal"/>
    <w:link w:val="BalloonTextChar"/>
    <w:uiPriority w:val="99"/>
    <w:semiHidden/>
    <w:unhideWhenUsed/>
    <w:rsid w:val="000246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46BD"/>
    <w:rPr>
      <w:rFonts w:ascii="Times New Roman" w:hAnsi="Times New Roman" w:cs="Times New Roman"/>
      <w:sz w:val="18"/>
      <w:szCs w:val="18"/>
    </w:rPr>
  </w:style>
  <w:style w:type="character" w:styleId="Emphasis">
    <w:name w:val="Emphasis"/>
    <w:basedOn w:val="DefaultParagraphFont"/>
    <w:uiPriority w:val="20"/>
    <w:qFormat/>
    <w:rsid w:val="008E4B8B"/>
    <w:rPr>
      <w:i/>
      <w:iCs/>
    </w:rPr>
  </w:style>
  <w:style w:type="character" w:styleId="Hyperlink">
    <w:name w:val="Hyperlink"/>
    <w:basedOn w:val="DefaultParagraphFont"/>
    <w:uiPriority w:val="99"/>
    <w:unhideWhenUsed/>
    <w:rsid w:val="00657454"/>
    <w:rPr>
      <w:color w:val="0563C1" w:themeColor="hyperlink"/>
      <w:u w:val="single"/>
    </w:rPr>
  </w:style>
  <w:style w:type="character" w:customStyle="1" w:styleId="marker">
    <w:name w:val="marker"/>
    <w:basedOn w:val="DefaultParagraphFont"/>
    <w:rsid w:val="002F4A03"/>
  </w:style>
  <w:style w:type="paragraph" w:styleId="Header">
    <w:name w:val="header"/>
    <w:basedOn w:val="Normal"/>
    <w:link w:val="HeaderChar"/>
    <w:uiPriority w:val="99"/>
    <w:unhideWhenUsed/>
    <w:rsid w:val="004B1648"/>
    <w:pPr>
      <w:tabs>
        <w:tab w:val="center" w:pos="4680"/>
        <w:tab w:val="right" w:pos="9360"/>
      </w:tabs>
    </w:pPr>
  </w:style>
  <w:style w:type="character" w:customStyle="1" w:styleId="HeaderChar">
    <w:name w:val="Header Char"/>
    <w:basedOn w:val="DefaultParagraphFont"/>
    <w:link w:val="Header"/>
    <w:uiPriority w:val="99"/>
    <w:rsid w:val="004B1648"/>
  </w:style>
  <w:style w:type="paragraph" w:styleId="Footer">
    <w:name w:val="footer"/>
    <w:basedOn w:val="Normal"/>
    <w:link w:val="FooterChar"/>
    <w:uiPriority w:val="99"/>
    <w:unhideWhenUsed/>
    <w:rsid w:val="004B1648"/>
    <w:pPr>
      <w:tabs>
        <w:tab w:val="center" w:pos="4680"/>
        <w:tab w:val="right" w:pos="9360"/>
      </w:tabs>
    </w:pPr>
  </w:style>
  <w:style w:type="character" w:customStyle="1" w:styleId="FooterChar">
    <w:name w:val="Footer Char"/>
    <w:basedOn w:val="DefaultParagraphFont"/>
    <w:link w:val="Footer"/>
    <w:uiPriority w:val="99"/>
    <w:rsid w:val="004B1648"/>
  </w:style>
  <w:style w:type="paragraph" w:styleId="NormalWeb">
    <w:name w:val="Normal (Web)"/>
    <w:basedOn w:val="Normal"/>
    <w:link w:val="NormalWebChar"/>
    <w:uiPriority w:val="99"/>
    <w:unhideWhenUsed/>
    <w:rsid w:val="001318B1"/>
    <w:pPr>
      <w:spacing w:before="100" w:beforeAutospacing="1" w:after="100" w:afterAutospacing="1"/>
      <w:ind w:left="360"/>
    </w:pPr>
    <w:rPr>
      <w:rFonts w:ascii="Times New Roman" w:eastAsia="Times New Roman" w:hAnsi="Times New Roman" w:cs="Times New Roman"/>
    </w:rPr>
  </w:style>
  <w:style w:type="character" w:customStyle="1" w:styleId="NormalWebChar">
    <w:name w:val="Normal (Web) Char"/>
    <w:basedOn w:val="DefaultParagraphFont"/>
    <w:link w:val="NormalWeb"/>
    <w:uiPriority w:val="99"/>
    <w:rsid w:val="001318B1"/>
    <w:rPr>
      <w:rFonts w:ascii="Times New Roman" w:eastAsia="Times New Roman" w:hAnsi="Times New Roman" w:cs="Times New Roman"/>
    </w:rPr>
  </w:style>
  <w:style w:type="character" w:customStyle="1" w:styleId="ju-double-space">
    <w:name w:val="ju-double-space"/>
    <w:basedOn w:val="DefaultParagraphFont"/>
    <w:rsid w:val="00847C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824678">
      <w:bodyDiv w:val="1"/>
      <w:marLeft w:val="0"/>
      <w:marRight w:val="0"/>
      <w:marTop w:val="0"/>
      <w:marBottom w:val="0"/>
      <w:divBdr>
        <w:top w:val="none" w:sz="0" w:space="0" w:color="auto"/>
        <w:left w:val="none" w:sz="0" w:space="0" w:color="auto"/>
        <w:bottom w:val="none" w:sz="0" w:space="0" w:color="auto"/>
        <w:right w:val="none" w:sz="0" w:space="0" w:color="auto"/>
      </w:divBdr>
    </w:div>
    <w:div w:id="1547376827">
      <w:bodyDiv w:val="1"/>
      <w:marLeft w:val="0"/>
      <w:marRight w:val="0"/>
      <w:marTop w:val="0"/>
      <w:marBottom w:val="0"/>
      <w:divBdr>
        <w:top w:val="none" w:sz="0" w:space="0" w:color="auto"/>
        <w:left w:val="none" w:sz="0" w:space="0" w:color="auto"/>
        <w:bottom w:val="none" w:sz="0" w:space="0" w:color="auto"/>
        <w:right w:val="none" w:sz="0" w:space="0" w:color="auto"/>
      </w:divBdr>
    </w:div>
    <w:div w:id="1608804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E9919C-FE5C-47F6-A446-D9CFD70E9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2846</Words>
  <Characters>16226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From Legend to Fact: True Stories of Our Family’s History</vt:lpstr>
    </vt:vector>
  </TitlesOfParts>
  <Manager/>
  <Company/>
  <LinksUpToDate>false</LinksUpToDate>
  <CharactersWithSpaces>19034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Legend to Fact: True Stories of Our Family’s History</dc:title>
  <dc:subject/>
  <dc:creator>SNHU</dc:creator>
  <cp:keywords/>
  <dc:description/>
  <cp:lastModifiedBy>Burr, Betsy</cp:lastModifiedBy>
  <cp:revision>3</cp:revision>
  <cp:lastPrinted>2017-07-20T19:03:00Z</cp:lastPrinted>
  <dcterms:created xsi:type="dcterms:W3CDTF">2017-12-20T14:33:00Z</dcterms:created>
  <dcterms:modified xsi:type="dcterms:W3CDTF">2017-12-20T14:34:00Z</dcterms:modified>
  <cp:category/>
</cp:coreProperties>
</file>