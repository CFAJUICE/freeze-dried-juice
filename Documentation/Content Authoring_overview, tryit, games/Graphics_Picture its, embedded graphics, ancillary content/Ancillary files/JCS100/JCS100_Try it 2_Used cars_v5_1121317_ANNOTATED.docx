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83435" w14:textId="77777777" w:rsidR="00E91627" w:rsidRPr="00065434" w:rsidRDefault="000E7C7E" w:rsidP="00065434">
      <w:pPr>
        <w:spacing w:line="480" w:lineRule="auto"/>
        <w:jc w:val="center"/>
        <w:rPr>
          <w:rStyle w:val="ju-double-space"/>
          <w:rFonts w:asciiTheme="majorHAnsi" w:hAnsiTheme="majorHAnsi"/>
          <w:b/>
          <w:sz w:val="32"/>
          <w:szCs w:val="32"/>
        </w:rPr>
      </w:pPr>
      <w:r w:rsidRPr="00065434">
        <w:rPr>
          <w:rStyle w:val="ju-double-space"/>
          <w:rFonts w:asciiTheme="majorHAnsi" w:hAnsiTheme="majorHAnsi"/>
          <w:b/>
          <w:sz w:val="32"/>
          <w:szCs w:val="32"/>
        </w:rPr>
        <w:t>Tips for Buying a Used Car</w:t>
      </w:r>
    </w:p>
    <w:p w14:paraId="12915480" w14:textId="256B3215" w:rsidR="00EF4DE5" w:rsidRPr="00065434" w:rsidRDefault="00253EC8" w:rsidP="00065434">
      <w:pPr>
        <w:spacing w:line="480" w:lineRule="auto"/>
        <w:ind w:firstLine="720"/>
        <w:rPr>
          <w:rFonts w:asciiTheme="majorHAnsi" w:hAnsiTheme="majorHAnsi"/>
        </w:rPr>
      </w:pPr>
      <w:commentRangeStart w:id="0"/>
      <w:r w:rsidRPr="00065434">
        <w:rPr>
          <w:rFonts w:asciiTheme="majorHAnsi" w:hAnsiTheme="majorHAnsi"/>
        </w:rPr>
        <w:t xml:space="preserve">Many people cherish dreams of owning a brand-new car straight </w:t>
      </w:r>
      <w:r w:rsidR="00D95FC3">
        <w:rPr>
          <w:rFonts w:asciiTheme="majorHAnsi" w:hAnsiTheme="majorHAnsi"/>
        </w:rPr>
        <w:t>from</w:t>
      </w:r>
      <w:r w:rsidR="00D95FC3" w:rsidRPr="00065434">
        <w:rPr>
          <w:rFonts w:asciiTheme="majorHAnsi" w:hAnsiTheme="majorHAnsi"/>
        </w:rPr>
        <w:t xml:space="preserve"> </w:t>
      </w:r>
      <w:r w:rsidRPr="00065434">
        <w:rPr>
          <w:rFonts w:asciiTheme="majorHAnsi" w:hAnsiTheme="majorHAnsi"/>
        </w:rPr>
        <w:t xml:space="preserve">the showroom floor.  They are intoxicated by the leather seats, the glorious sound system, and all the latest electronic doodads, like backup cameras and </w:t>
      </w:r>
      <w:r w:rsidR="003B37D5" w:rsidRPr="00065434">
        <w:rPr>
          <w:rFonts w:asciiTheme="majorHAnsi" w:hAnsiTheme="majorHAnsi"/>
        </w:rPr>
        <w:t>built-in entertainment systems.</w:t>
      </w:r>
      <w:r w:rsidRPr="00065434">
        <w:rPr>
          <w:rFonts w:asciiTheme="majorHAnsi" w:hAnsiTheme="majorHAnsi"/>
        </w:rPr>
        <w:t xml:space="preserve"> </w:t>
      </w:r>
      <w:commentRangeEnd w:id="0"/>
      <w:r w:rsidR="00141373" w:rsidRPr="00065434">
        <w:rPr>
          <w:rStyle w:val="CommentReference"/>
          <w:rFonts w:asciiTheme="majorHAnsi" w:hAnsiTheme="majorHAnsi"/>
        </w:rPr>
        <w:commentReference w:id="0"/>
      </w:r>
    </w:p>
    <w:p w14:paraId="1EFA7588" w14:textId="7CE65D3A" w:rsidR="00065434" w:rsidRPr="00065434" w:rsidRDefault="00065434" w:rsidP="00065434">
      <w:pPr>
        <w:spacing w:line="480" w:lineRule="auto"/>
        <w:rPr>
          <w:rFonts w:asciiTheme="majorHAnsi" w:hAnsiTheme="majorHAnsi"/>
          <w:color w:val="7030A0"/>
          <w:sz w:val="16"/>
          <w:szCs w:val="16"/>
        </w:rPr>
      </w:pPr>
      <w:r>
        <w:rPr>
          <w:rFonts w:asciiTheme="majorHAnsi" w:hAnsiTheme="majorHAnsi"/>
        </w:rPr>
        <w:tab/>
      </w:r>
      <w:commentRangeStart w:id="1"/>
      <w:commentRangeStart w:id="2"/>
      <w:r w:rsidR="003B37D5" w:rsidRPr="00065434">
        <w:rPr>
          <w:rFonts w:asciiTheme="majorHAnsi" w:hAnsiTheme="majorHAnsi"/>
        </w:rPr>
        <w:t>Unfortunately,</w:t>
      </w:r>
      <w:r w:rsidR="00701FDC" w:rsidRPr="00065434">
        <w:rPr>
          <w:rFonts w:asciiTheme="majorHAnsi" w:hAnsiTheme="majorHAnsi"/>
        </w:rPr>
        <w:t xml:space="preserve"> </w:t>
      </w:r>
      <w:r w:rsidR="00701FDC" w:rsidRPr="00065434">
        <w:rPr>
          <w:rFonts w:asciiTheme="majorHAnsi" w:hAnsiTheme="majorHAnsi"/>
          <w:color w:val="7030A0"/>
        </w:rPr>
        <w:t xml:space="preserve">while people cherish dreams of owning a brand-new car, buying a new car </w:t>
      </w:r>
      <w:r w:rsidR="004C40DC" w:rsidRPr="00065434">
        <w:rPr>
          <w:rFonts w:asciiTheme="majorHAnsi" w:hAnsiTheme="majorHAnsi"/>
          <w:color w:val="7030A0"/>
        </w:rPr>
        <w:t>m</w:t>
      </w:r>
      <w:r w:rsidR="004C40DC">
        <w:rPr>
          <w:rFonts w:asciiTheme="majorHAnsi" w:hAnsiTheme="majorHAnsi"/>
          <w:color w:val="7030A0"/>
        </w:rPr>
        <w:t>ight</w:t>
      </w:r>
      <w:r w:rsidR="004C40DC" w:rsidRPr="00065434">
        <w:rPr>
          <w:rFonts w:asciiTheme="majorHAnsi" w:hAnsiTheme="majorHAnsi"/>
          <w:color w:val="7030A0"/>
        </w:rPr>
        <w:t xml:space="preserve"> </w:t>
      </w:r>
      <w:r w:rsidR="00701FDC" w:rsidRPr="00065434">
        <w:rPr>
          <w:rFonts w:asciiTheme="majorHAnsi" w:hAnsiTheme="majorHAnsi"/>
          <w:color w:val="7030A0"/>
        </w:rPr>
        <w:t>not be the best financial decision</w:t>
      </w:r>
      <w:commentRangeEnd w:id="1"/>
      <w:r w:rsidR="004C40DC">
        <w:rPr>
          <w:rStyle w:val="CommentReference"/>
        </w:rPr>
        <w:commentReference w:id="1"/>
      </w:r>
      <w:r w:rsidR="00701FDC" w:rsidRPr="00065434">
        <w:rPr>
          <w:rFonts w:asciiTheme="majorHAnsi" w:hAnsiTheme="majorHAnsi"/>
          <w:color w:val="7030A0"/>
        </w:rPr>
        <w:t xml:space="preserve">.  </w:t>
      </w:r>
      <w:r w:rsidR="00697EB5">
        <w:rPr>
          <w:rFonts w:asciiTheme="majorHAnsi" w:hAnsiTheme="majorHAnsi"/>
          <w:color w:val="7030A0"/>
        </w:rPr>
        <w:t xml:space="preserve">On average, </w:t>
      </w:r>
      <w:r w:rsidR="00AD3C59">
        <w:rPr>
          <w:rFonts w:asciiTheme="majorHAnsi" w:hAnsiTheme="majorHAnsi"/>
          <w:color w:val="7030A0"/>
        </w:rPr>
        <w:t>a</w:t>
      </w:r>
      <w:r w:rsidR="00701FDC" w:rsidRPr="00065434">
        <w:rPr>
          <w:rFonts w:asciiTheme="majorHAnsi" w:hAnsiTheme="majorHAnsi"/>
          <w:color w:val="7030A0"/>
        </w:rPr>
        <w:t xml:space="preserve"> new car loses 11% of its value as soon as you purchase it.  For example, if you pay $25,000 for </w:t>
      </w:r>
      <w:r w:rsidR="004C40DC">
        <w:rPr>
          <w:rFonts w:asciiTheme="majorHAnsi" w:hAnsiTheme="majorHAnsi"/>
          <w:color w:val="7030A0"/>
        </w:rPr>
        <w:t>a</w:t>
      </w:r>
      <w:r w:rsidR="004C40DC" w:rsidRPr="00065434">
        <w:rPr>
          <w:rFonts w:asciiTheme="majorHAnsi" w:hAnsiTheme="majorHAnsi"/>
          <w:color w:val="7030A0"/>
        </w:rPr>
        <w:t xml:space="preserve"> </w:t>
      </w:r>
      <w:r w:rsidR="00701FDC" w:rsidRPr="00065434">
        <w:rPr>
          <w:rFonts w:asciiTheme="majorHAnsi" w:hAnsiTheme="majorHAnsi"/>
          <w:color w:val="7030A0"/>
        </w:rPr>
        <w:t xml:space="preserve">car, </w:t>
      </w:r>
      <w:r w:rsidR="004C40DC">
        <w:rPr>
          <w:rFonts w:asciiTheme="majorHAnsi" w:hAnsiTheme="majorHAnsi"/>
          <w:color w:val="7030A0"/>
        </w:rPr>
        <w:t>then its</w:t>
      </w:r>
      <w:r w:rsidR="004C40DC" w:rsidRPr="00065434">
        <w:rPr>
          <w:rFonts w:asciiTheme="majorHAnsi" w:hAnsiTheme="majorHAnsi"/>
          <w:color w:val="7030A0"/>
        </w:rPr>
        <w:t xml:space="preserve"> </w:t>
      </w:r>
      <w:r w:rsidR="00701FDC" w:rsidRPr="00065434">
        <w:rPr>
          <w:rFonts w:asciiTheme="majorHAnsi" w:hAnsiTheme="majorHAnsi"/>
          <w:color w:val="7030A0"/>
        </w:rPr>
        <w:t>worth</w:t>
      </w:r>
      <w:r w:rsidR="004C40DC">
        <w:rPr>
          <w:rFonts w:asciiTheme="majorHAnsi" w:hAnsiTheme="majorHAnsi"/>
          <w:color w:val="7030A0"/>
        </w:rPr>
        <w:t xml:space="preserve"> immediately decreases to</w:t>
      </w:r>
      <w:r w:rsidR="00701FDC" w:rsidRPr="00065434">
        <w:rPr>
          <w:rFonts w:asciiTheme="majorHAnsi" w:hAnsiTheme="majorHAnsi"/>
          <w:color w:val="7030A0"/>
        </w:rPr>
        <w:t xml:space="preserve"> $22,250</w:t>
      </w:r>
      <w:r w:rsidR="004C40DC">
        <w:rPr>
          <w:rFonts w:asciiTheme="majorHAnsi" w:hAnsiTheme="majorHAnsi"/>
          <w:color w:val="7030A0"/>
        </w:rPr>
        <w:t>, even before you drive</w:t>
      </w:r>
      <w:r w:rsidR="00BF731F">
        <w:rPr>
          <w:rFonts w:asciiTheme="majorHAnsi" w:hAnsiTheme="majorHAnsi"/>
          <w:color w:val="7030A0"/>
        </w:rPr>
        <w:t xml:space="preserve"> it</w:t>
      </w:r>
      <w:r w:rsidR="004C40DC">
        <w:rPr>
          <w:rFonts w:asciiTheme="majorHAnsi" w:hAnsiTheme="majorHAnsi"/>
          <w:color w:val="7030A0"/>
        </w:rPr>
        <w:t xml:space="preserve"> one mile</w:t>
      </w:r>
      <w:r w:rsidR="00701FDC" w:rsidRPr="00065434">
        <w:rPr>
          <w:rFonts w:asciiTheme="majorHAnsi" w:hAnsiTheme="majorHAnsi"/>
          <w:color w:val="7030A0"/>
        </w:rPr>
        <w:t xml:space="preserve"> (Browning, 2016</w:t>
      </w:r>
      <w:ins w:id="3" w:author="Burr, Betsy" w:date="2017-11-28T17:36:00Z">
        <w:r w:rsidR="0061769C">
          <w:rPr>
            <w:rFonts w:asciiTheme="majorHAnsi" w:hAnsiTheme="majorHAnsi"/>
            <w:color w:val="7030A0"/>
          </w:rPr>
          <w:t>).</w:t>
        </w:r>
      </w:ins>
      <w:r w:rsidR="004C40DC" w:rsidRPr="00065434">
        <w:rPr>
          <w:rFonts w:asciiTheme="majorHAnsi" w:hAnsiTheme="majorHAnsi"/>
          <w:color w:val="7030A0"/>
        </w:rPr>
        <w:t xml:space="preserve">  </w:t>
      </w:r>
      <w:r w:rsidR="00C72DF0" w:rsidRPr="00065434">
        <w:rPr>
          <w:rFonts w:asciiTheme="majorHAnsi" w:hAnsiTheme="majorHAnsi"/>
          <w:color w:val="7030A0"/>
        </w:rPr>
        <w:t>Th</w:t>
      </w:r>
      <w:r w:rsidR="00C72DF0">
        <w:rPr>
          <w:rFonts w:asciiTheme="majorHAnsi" w:hAnsiTheme="majorHAnsi"/>
          <w:color w:val="7030A0"/>
        </w:rPr>
        <w:t>at</w:t>
      </w:r>
      <w:r w:rsidR="00C72DF0" w:rsidRPr="00065434">
        <w:rPr>
          <w:rFonts w:asciiTheme="majorHAnsi" w:hAnsiTheme="majorHAnsi"/>
          <w:color w:val="7030A0"/>
        </w:rPr>
        <w:t xml:space="preserve"> </w:t>
      </w:r>
      <w:r w:rsidR="00701FDC" w:rsidRPr="00065434">
        <w:rPr>
          <w:rFonts w:asciiTheme="majorHAnsi" w:hAnsiTheme="majorHAnsi"/>
          <w:color w:val="7030A0"/>
        </w:rPr>
        <w:t xml:space="preserve">means that your </w:t>
      </w:r>
      <w:proofErr w:type="gramStart"/>
      <w:r w:rsidR="00701FDC" w:rsidRPr="00065434">
        <w:rPr>
          <w:rFonts w:asciiTheme="majorHAnsi" w:hAnsiTheme="majorHAnsi"/>
          <w:color w:val="7030A0"/>
        </w:rPr>
        <w:t>brand new</w:t>
      </w:r>
      <w:proofErr w:type="gramEnd"/>
      <w:r w:rsidR="00701FDC" w:rsidRPr="00065434">
        <w:rPr>
          <w:rFonts w:asciiTheme="majorHAnsi" w:hAnsiTheme="majorHAnsi"/>
          <w:color w:val="7030A0"/>
        </w:rPr>
        <w:t xml:space="preserve"> car loses a large chunk of its value as soon as it leaves the lot!  But there is good news for those on a budget and those who want to spend their money wisely. Often, the best solution is to buy a used, or "pre-owned," car.</w:t>
      </w:r>
      <w:r w:rsidR="00B8339B" w:rsidRPr="00065434">
        <w:rPr>
          <w:rFonts w:asciiTheme="majorHAnsi" w:hAnsiTheme="majorHAnsi"/>
        </w:rPr>
        <w:br/>
      </w:r>
      <w:commentRangeEnd w:id="2"/>
      <w:r w:rsidR="00141373" w:rsidRPr="00065434">
        <w:rPr>
          <w:rStyle w:val="CommentReference"/>
          <w:rFonts w:asciiTheme="majorHAnsi" w:hAnsiTheme="majorHAnsi"/>
        </w:rPr>
        <w:commentReference w:id="2"/>
      </w:r>
    </w:p>
    <w:p w14:paraId="0920E1CA" w14:textId="5EFCB00B" w:rsidR="00AD440A" w:rsidRPr="00065434" w:rsidRDefault="00AD440A" w:rsidP="00065434">
      <w:pPr>
        <w:spacing w:line="480" w:lineRule="auto"/>
        <w:jc w:val="center"/>
        <w:rPr>
          <w:rStyle w:val="ju-double-space"/>
          <w:rFonts w:asciiTheme="majorHAnsi" w:hAnsiTheme="majorHAnsi"/>
        </w:rPr>
      </w:pPr>
      <w:r w:rsidRPr="00065434">
        <w:rPr>
          <w:rFonts w:asciiTheme="majorHAnsi" w:hAnsiTheme="majorHAnsi"/>
          <w:noProof/>
          <w:szCs w:val="15"/>
        </w:rPr>
        <w:drawing>
          <wp:inline distT="0" distB="0" distL="0" distR="0" wp14:anchorId="28B2FFAD" wp14:editId="7607566D">
            <wp:extent cx="2962275" cy="1974850"/>
            <wp:effectExtent l="25400" t="0" r="9525" b="0"/>
            <wp:docPr id="1" name="Picture 1" descr=":Citation Games:GP2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ation Games:GP2_Car.png"/>
                    <pic:cNvPicPr>
                      <a:picLocks noChangeAspect="1" noChangeArrowheads="1"/>
                    </pic:cNvPicPr>
                  </pic:nvPicPr>
                  <pic:blipFill>
                    <a:blip r:embed="rId9"/>
                    <a:srcRect/>
                    <a:stretch>
                      <a:fillRect/>
                    </a:stretch>
                  </pic:blipFill>
                  <pic:spPr bwMode="auto">
                    <a:xfrm>
                      <a:off x="0" y="0"/>
                      <a:ext cx="2962275" cy="1974850"/>
                    </a:xfrm>
                    <a:prstGeom prst="rect">
                      <a:avLst/>
                    </a:prstGeom>
                    <a:noFill/>
                    <a:ln w="9525">
                      <a:noFill/>
                      <a:miter lim="800000"/>
                      <a:headEnd/>
                      <a:tailEnd/>
                    </a:ln>
                  </pic:spPr>
                </pic:pic>
              </a:graphicData>
            </a:graphic>
          </wp:inline>
        </w:drawing>
      </w:r>
    </w:p>
    <w:p w14:paraId="4D82A9A5" w14:textId="0D0828F5" w:rsidR="00AD440A" w:rsidRPr="00065434" w:rsidRDefault="00AD440A" w:rsidP="00065434">
      <w:pPr>
        <w:pStyle w:val="NormalWeb"/>
        <w:spacing w:before="2" w:after="2"/>
        <w:ind w:left="1800" w:right="1800"/>
        <w:jc w:val="center"/>
        <w:rPr>
          <w:rFonts w:asciiTheme="majorHAnsi" w:hAnsiTheme="majorHAnsi"/>
          <w:sz w:val="24"/>
        </w:rPr>
      </w:pPr>
      <w:commentRangeStart w:id="4"/>
      <w:r w:rsidRPr="00065434">
        <w:rPr>
          <w:rFonts w:asciiTheme="majorHAnsi" w:hAnsiTheme="majorHAnsi"/>
          <w:sz w:val="24"/>
        </w:rPr>
        <w:t>Figure 1.  Black Jeep.  Buying a pre-owned car such as this one may be a wise decision</w:t>
      </w:r>
      <w:r w:rsidR="00BF2949" w:rsidRPr="00065434">
        <w:rPr>
          <w:rFonts w:asciiTheme="majorHAnsi" w:hAnsiTheme="majorHAnsi"/>
          <w:sz w:val="24"/>
        </w:rPr>
        <w:t xml:space="preserve"> </w:t>
      </w:r>
      <w:r w:rsidRPr="00065434">
        <w:rPr>
          <w:rFonts w:asciiTheme="majorHAnsi" w:hAnsiTheme="majorHAnsi"/>
          <w:sz w:val="24"/>
        </w:rPr>
        <w:t>(Chang, 2017</w:t>
      </w:r>
      <w:commentRangeEnd w:id="4"/>
      <w:r w:rsidR="00BF2949" w:rsidRPr="00065434">
        <w:rPr>
          <w:rStyle w:val="CommentReference"/>
          <w:rFonts w:asciiTheme="majorHAnsi" w:hAnsiTheme="majorHAnsi" w:cstheme="minorBidi"/>
        </w:rPr>
        <w:commentReference w:id="4"/>
      </w:r>
      <w:r w:rsidRPr="00065434">
        <w:rPr>
          <w:rFonts w:asciiTheme="majorHAnsi" w:hAnsiTheme="majorHAnsi"/>
          <w:sz w:val="24"/>
        </w:rPr>
        <w:t>).</w:t>
      </w:r>
    </w:p>
    <w:p w14:paraId="6AD6AF56" w14:textId="6C637DBA" w:rsidR="00253EC8" w:rsidRPr="00065434" w:rsidRDefault="00253EC8" w:rsidP="00065434">
      <w:pPr>
        <w:spacing w:line="480" w:lineRule="auto"/>
        <w:ind w:firstLine="720"/>
        <w:rPr>
          <w:rFonts w:asciiTheme="majorHAnsi" w:hAnsiTheme="majorHAnsi"/>
        </w:rPr>
      </w:pPr>
    </w:p>
    <w:p w14:paraId="5D3751A3" w14:textId="77777777" w:rsidR="00065434" w:rsidRDefault="00065434" w:rsidP="00065434">
      <w:pPr>
        <w:tabs>
          <w:tab w:val="left" w:pos="530"/>
        </w:tabs>
        <w:spacing w:line="480" w:lineRule="auto"/>
        <w:ind w:firstLine="720"/>
        <w:rPr>
          <w:rStyle w:val="ju-examples"/>
          <w:rFonts w:asciiTheme="majorHAnsi" w:hAnsiTheme="majorHAnsi"/>
          <w:szCs w:val="15"/>
        </w:rPr>
      </w:pPr>
    </w:p>
    <w:p w14:paraId="54430D66" w14:textId="6C925BFC" w:rsidR="00065434" w:rsidRDefault="00253EC8" w:rsidP="00065434">
      <w:pPr>
        <w:tabs>
          <w:tab w:val="left" w:pos="530"/>
        </w:tabs>
        <w:spacing w:line="480" w:lineRule="auto"/>
        <w:ind w:firstLine="720"/>
        <w:rPr>
          <w:rStyle w:val="ju-examples"/>
          <w:rFonts w:asciiTheme="majorHAnsi" w:hAnsiTheme="majorHAnsi"/>
          <w:szCs w:val="15"/>
        </w:rPr>
      </w:pPr>
      <w:commentRangeStart w:id="5"/>
      <w:commentRangeStart w:id="6"/>
      <w:r w:rsidRPr="00065434">
        <w:rPr>
          <w:rStyle w:val="ju-examples"/>
          <w:rFonts w:asciiTheme="majorHAnsi" w:hAnsiTheme="majorHAnsi"/>
          <w:szCs w:val="15"/>
        </w:rPr>
        <w:lastRenderedPageBreak/>
        <w:t>Wha</w:t>
      </w:r>
      <w:r w:rsidR="00DE369A" w:rsidRPr="00065434">
        <w:rPr>
          <w:rStyle w:val="ju-examples"/>
          <w:rFonts w:asciiTheme="majorHAnsi" w:hAnsiTheme="majorHAnsi"/>
          <w:szCs w:val="15"/>
        </w:rPr>
        <w:t>t exactly is a "pre-owned" car?</w:t>
      </w:r>
      <w:r w:rsidRPr="00065434">
        <w:rPr>
          <w:rStyle w:val="ju-examples"/>
          <w:rFonts w:asciiTheme="majorHAnsi" w:hAnsiTheme="majorHAnsi"/>
          <w:szCs w:val="15"/>
        </w:rPr>
        <w:t xml:space="preserve"> You may assume that all used cars were owned by individuals, but often they were fleet cars. A fleet car is "leased by a company for use by its employees, or it is used for business purposes, such as Uber or Lyft rides" </w:t>
      </w:r>
      <w:r w:rsidR="0000463C">
        <w:rPr>
          <w:rStyle w:val="ju-examples"/>
          <w:rFonts w:asciiTheme="majorHAnsi" w:hAnsiTheme="majorHAnsi"/>
          <w:szCs w:val="15"/>
        </w:rPr>
        <w:t>(</w:t>
      </w:r>
      <w:r w:rsidR="0000463C">
        <w:rPr>
          <w:rStyle w:val="ng-scope"/>
          <w:shd w:val="clear" w:color="auto" w:fill="EBEBE4"/>
        </w:rPr>
        <w:t>Lisiewicz, 2017, para. 6)</w:t>
      </w:r>
      <w:commentRangeEnd w:id="5"/>
      <w:r w:rsidR="0000463C">
        <w:rPr>
          <w:rStyle w:val="CommentReference"/>
        </w:rPr>
        <w:commentReference w:id="5"/>
      </w:r>
      <w:r w:rsidR="003826DE" w:rsidRPr="00065434">
        <w:rPr>
          <w:rStyle w:val="ju-examples"/>
          <w:rFonts w:asciiTheme="majorHAnsi" w:hAnsiTheme="majorHAnsi"/>
          <w:szCs w:val="15"/>
        </w:rPr>
        <w:t>.</w:t>
      </w:r>
      <w:r w:rsidR="00C005F2">
        <w:rPr>
          <w:rStyle w:val="ju-examples"/>
          <w:rFonts w:asciiTheme="majorHAnsi" w:hAnsiTheme="majorHAnsi"/>
          <w:szCs w:val="15"/>
        </w:rPr>
        <w:t xml:space="preserve">  </w:t>
      </w:r>
      <w:r w:rsidRPr="00065434">
        <w:rPr>
          <w:rStyle w:val="ju-examples"/>
          <w:rFonts w:asciiTheme="majorHAnsi" w:hAnsiTheme="majorHAnsi"/>
          <w:szCs w:val="15"/>
        </w:rPr>
        <w:t xml:space="preserve">Some fleet cars have been driven </w:t>
      </w:r>
      <w:r w:rsidR="00401E2D">
        <w:rPr>
          <w:rStyle w:val="ju-examples"/>
          <w:rFonts w:asciiTheme="majorHAnsi" w:hAnsiTheme="majorHAnsi"/>
          <w:szCs w:val="15"/>
        </w:rPr>
        <w:t>many miles</w:t>
      </w:r>
      <w:r w:rsidR="00401E2D" w:rsidRPr="00065434">
        <w:rPr>
          <w:rStyle w:val="ju-examples"/>
          <w:rFonts w:asciiTheme="majorHAnsi" w:hAnsiTheme="majorHAnsi"/>
          <w:szCs w:val="15"/>
        </w:rPr>
        <w:t xml:space="preserve"> </w:t>
      </w:r>
      <w:r w:rsidRPr="00065434">
        <w:rPr>
          <w:rStyle w:val="ju-examples"/>
          <w:rFonts w:asciiTheme="majorHAnsi" w:hAnsiTheme="majorHAnsi"/>
          <w:szCs w:val="15"/>
        </w:rPr>
        <w:t>(think about all the miles driven by an Uber driver), but some have very low mileage because the owner (perhaps a business executive) did not use the vehicle very often</w:t>
      </w:r>
      <w:commentRangeStart w:id="7"/>
      <w:r w:rsidR="003826DE" w:rsidRPr="00065434">
        <w:rPr>
          <w:rStyle w:val="ju-examples"/>
          <w:rFonts w:asciiTheme="majorHAnsi" w:hAnsiTheme="majorHAnsi"/>
          <w:szCs w:val="15"/>
        </w:rPr>
        <w:t>.</w:t>
      </w:r>
      <w:r w:rsidR="00A2376A">
        <w:rPr>
          <w:rStyle w:val="ju-examples"/>
          <w:rFonts w:asciiTheme="majorHAnsi" w:hAnsiTheme="majorHAnsi"/>
          <w:szCs w:val="15"/>
        </w:rPr>
        <w:t xml:space="preserve">  </w:t>
      </w:r>
      <w:r w:rsidR="00401E2D">
        <w:rPr>
          <w:rStyle w:val="ju-examples"/>
          <w:rFonts w:ascii="Tahoma" w:hAnsi="Tahoma" w:cs="Tahoma"/>
          <w:color w:val="552656"/>
          <w:sz w:val="23"/>
          <w:szCs w:val="23"/>
        </w:rPr>
        <w:t>Often, fleet car models hold their value better than other car models, because they tend to be very reliable.</w:t>
      </w:r>
      <w:r w:rsidRPr="00065434">
        <w:rPr>
          <w:rStyle w:val="ju-examples"/>
          <w:rFonts w:asciiTheme="majorHAnsi" w:hAnsiTheme="majorHAnsi"/>
          <w:szCs w:val="15"/>
        </w:rPr>
        <w:t xml:space="preserve"> </w:t>
      </w:r>
      <w:r w:rsidR="00401E2D">
        <w:rPr>
          <w:rStyle w:val="ju-examples"/>
          <w:rFonts w:asciiTheme="majorHAnsi" w:hAnsiTheme="majorHAnsi"/>
          <w:szCs w:val="15"/>
        </w:rPr>
        <w:t>This</w:t>
      </w:r>
      <w:r w:rsidR="00401E2D" w:rsidRPr="00065434">
        <w:rPr>
          <w:rStyle w:val="ju-examples"/>
          <w:rFonts w:asciiTheme="majorHAnsi" w:hAnsiTheme="majorHAnsi"/>
          <w:szCs w:val="15"/>
        </w:rPr>
        <w:t xml:space="preserve"> </w:t>
      </w:r>
      <w:r w:rsidRPr="00065434">
        <w:rPr>
          <w:rStyle w:val="ju-examples"/>
          <w:rFonts w:asciiTheme="majorHAnsi" w:hAnsiTheme="majorHAnsi"/>
          <w:szCs w:val="15"/>
        </w:rPr>
        <w:t xml:space="preserve">makes </w:t>
      </w:r>
      <w:r w:rsidR="00A2376A">
        <w:rPr>
          <w:rStyle w:val="ju-examples"/>
          <w:rFonts w:asciiTheme="majorHAnsi" w:hAnsiTheme="majorHAnsi"/>
          <w:szCs w:val="15"/>
        </w:rPr>
        <w:t>fleet cars</w:t>
      </w:r>
      <w:r w:rsidR="00A2376A" w:rsidRPr="00065434">
        <w:rPr>
          <w:rStyle w:val="ju-examples"/>
          <w:rFonts w:asciiTheme="majorHAnsi" w:hAnsiTheme="majorHAnsi"/>
          <w:szCs w:val="15"/>
        </w:rPr>
        <w:t xml:space="preserve"> </w:t>
      </w:r>
      <w:r w:rsidRPr="00065434">
        <w:rPr>
          <w:rStyle w:val="ju-examples"/>
          <w:rFonts w:asciiTheme="majorHAnsi" w:hAnsiTheme="majorHAnsi"/>
          <w:szCs w:val="15"/>
        </w:rPr>
        <w:t xml:space="preserve">desirable </w:t>
      </w:r>
      <w:r w:rsidR="00A2376A">
        <w:rPr>
          <w:rStyle w:val="ju-examples"/>
          <w:rFonts w:asciiTheme="majorHAnsi" w:hAnsiTheme="majorHAnsi"/>
          <w:szCs w:val="15"/>
        </w:rPr>
        <w:t xml:space="preserve">as </w:t>
      </w:r>
      <w:r w:rsidRPr="00065434">
        <w:rPr>
          <w:rStyle w:val="ju-examples"/>
          <w:rFonts w:asciiTheme="majorHAnsi" w:hAnsiTheme="majorHAnsi"/>
          <w:szCs w:val="15"/>
        </w:rPr>
        <w:t>used cars (Upton, 2017</w:t>
      </w:r>
      <w:commentRangeEnd w:id="7"/>
      <w:r w:rsidR="008B6468" w:rsidRPr="00065434">
        <w:rPr>
          <w:rStyle w:val="CommentReference"/>
          <w:rFonts w:asciiTheme="majorHAnsi" w:hAnsiTheme="majorHAnsi"/>
        </w:rPr>
        <w:commentReference w:id="7"/>
      </w:r>
      <w:r w:rsidRPr="00065434">
        <w:rPr>
          <w:rStyle w:val="ju-examples"/>
          <w:rFonts w:asciiTheme="majorHAnsi" w:hAnsiTheme="majorHAnsi"/>
          <w:szCs w:val="15"/>
        </w:rPr>
        <w:t>). In many cases, you will pay more for a used car with a reputation for reliability and quality. Even so, "by doing their research upfront, buyers will have more negotiating power on any car they might want to purchase" (Wilfred, 2004, p. 42).</w:t>
      </w:r>
      <w:commentRangeEnd w:id="6"/>
      <w:r w:rsidR="008B6468" w:rsidRPr="00065434">
        <w:rPr>
          <w:rStyle w:val="CommentReference"/>
          <w:rFonts w:asciiTheme="majorHAnsi" w:hAnsiTheme="majorHAnsi"/>
        </w:rPr>
        <w:commentReference w:id="6"/>
      </w:r>
    </w:p>
    <w:p w14:paraId="39A43715" w14:textId="3346DCC7" w:rsidR="00253EC8" w:rsidRPr="00065434" w:rsidRDefault="00065434" w:rsidP="00065434">
      <w:pPr>
        <w:tabs>
          <w:tab w:val="left" w:pos="530"/>
        </w:tabs>
        <w:spacing w:line="480" w:lineRule="auto"/>
        <w:ind w:firstLine="720"/>
        <w:jc w:val="center"/>
        <w:rPr>
          <w:rFonts w:asciiTheme="majorHAnsi" w:hAnsiTheme="majorHAnsi"/>
        </w:rPr>
      </w:pPr>
      <w:r>
        <w:rPr>
          <w:rStyle w:val="ju-examples"/>
          <w:rFonts w:asciiTheme="majorHAnsi" w:hAnsiTheme="majorHAnsi"/>
          <w:b/>
          <w:szCs w:val="15"/>
        </w:rPr>
        <w:t>Used cars and reliability</w:t>
      </w:r>
    </w:p>
    <w:p w14:paraId="5C47B7CF" w14:textId="3A9DF3BD" w:rsidR="00910368" w:rsidRPr="00065434" w:rsidRDefault="000E7C7E" w:rsidP="00065434">
      <w:pPr>
        <w:spacing w:line="480" w:lineRule="auto"/>
        <w:ind w:firstLine="720"/>
        <w:rPr>
          <w:rStyle w:val="ju-double-space"/>
          <w:rFonts w:asciiTheme="majorHAnsi" w:hAnsiTheme="majorHAnsi"/>
          <w:szCs w:val="15"/>
        </w:rPr>
      </w:pPr>
      <w:commentRangeStart w:id="8"/>
      <w:commentRangeStart w:id="9"/>
      <w:commentRangeStart w:id="10"/>
      <w:r w:rsidRPr="00065434">
        <w:rPr>
          <w:rStyle w:val="ju-double-space"/>
          <w:rFonts w:asciiTheme="majorHAnsi" w:hAnsiTheme="majorHAnsi"/>
          <w:szCs w:val="15"/>
        </w:rPr>
        <w:t xml:space="preserve">Used-car buyers today can </w:t>
      </w:r>
      <w:r w:rsidR="00C841DC">
        <w:rPr>
          <w:rStyle w:val="ju-double-space"/>
          <w:rFonts w:asciiTheme="majorHAnsi" w:hAnsiTheme="majorHAnsi"/>
          <w:szCs w:val="15"/>
        </w:rPr>
        <w:t>find</w:t>
      </w:r>
      <w:r w:rsidR="00C841DC" w:rsidRPr="00065434">
        <w:rPr>
          <w:rStyle w:val="ju-double-space"/>
          <w:rFonts w:asciiTheme="majorHAnsi" w:hAnsiTheme="majorHAnsi"/>
          <w:szCs w:val="15"/>
        </w:rPr>
        <w:t xml:space="preserve"> </w:t>
      </w:r>
      <w:r w:rsidRPr="00065434">
        <w:rPr>
          <w:rStyle w:val="ju-double-space"/>
          <w:rFonts w:asciiTheme="majorHAnsi" w:hAnsiTheme="majorHAnsi"/>
          <w:szCs w:val="15"/>
        </w:rPr>
        <w:t>some consolation in the fact that today's cars are much better mechanically than t</w:t>
      </w:r>
      <w:r w:rsidR="00253EC8" w:rsidRPr="00065434">
        <w:rPr>
          <w:rStyle w:val="ju-double-space"/>
          <w:rFonts w:asciiTheme="majorHAnsi" w:hAnsiTheme="majorHAnsi"/>
          <w:szCs w:val="15"/>
        </w:rPr>
        <w:t>he cars of earlier generations.</w:t>
      </w:r>
      <w:r w:rsidRPr="00065434">
        <w:rPr>
          <w:rStyle w:val="ju-double-space"/>
          <w:rFonts w:asciiTheme="majorHAnsi" w:hAnsiTheme="majorHAnsi"/>
          <w:szCs w:val="15"/>
        </w:rPr>
        <w:t xml:space="preserve"> As Tara Browning</w:t>
      </w:r>
      <w:r w:rsidR="00A55FC4" w:rsidRPr="00065434">
        <w:rPr>
          <w:rStyle w:val="ju-double-space"/>
          <w:rFonts w:asciiTheme="majorHAnsi" w:hAnsiTheme="majorHAnsi"/>
          <w:szCs w:val="15"/>
        </w:rPr>
        <w:t xml:space="preserve"> (2016)</w:t>
      </w:r>
      <w:r w:rsidRPr="00065434">
        <w:rPr>
          <w:rStyle w:val="ju-double-space"/>
          <w:rFonts w:asciiTheme="majorHAnsi" w:hAnsiTheme="majorHAnsi"/>
          <w:szCs w:val="15"/>
        </w:rPr>
        <w:t xml:space="preserve"> notes in an article for </w:t>
      </w:r>
      <w:r w:rsidRPr="00065434">
        <w:rPr>
          <w:rStyle w:val="Emphasis"/>
          <w:rFonts w:asciiTheme="majorHAnsi" w:hAnsiTheme="majorHAnsi"/>
          <w:szCs w:val="15"/>
        </w:rPr>
        <w:t>The Consumer Advocate</w:t>
      </w:r>
      <w:r w:rsidRPr="00065434">
        <w:rPr>
          <w:rStyle w:val="ju-double-space"/>
          <w:rFonts w:asciiTheme="majorHAnsi" w:hAnsiTheme="majorHAnsi"/>
          <w:szCs w:val="15"/>
        </w:rPr>
        <w:t xml:space="preserve">, "A car that looked great on the outside might have had terrible mechanical or electrical problems" </w:t>
      </w:r>
      <w:r w:rsidRPr="00065434">
        <w:rPr>
          <w:rStyle w:val="marker"/>
          <w:rFonts w:asciiTheme="majorHAnsi" w:hAnsiTheme="majorHAnsi"/>
          <w:szCs w:val="15"/>
        </w:rPr>
        <w:t>(</w:t>
      </w:r>
      <w:r w:rsidR="00A55FC4" w:rsidRPr="00065434">
        <w:rPr>
          <w:rStyle w:val="marker"/>
          <w:rFonts w:asciiTheme="majorHAnsi" w:hAnsiTheme="majorHAnsi"/>
          <w:szCs w:val="15"/>
        </w:rPr>
        <w:t xml:space="preserve">p. </w:t>
      </w:r>
      <w:r w:rsidRPr="00065434">
        <w:rPr>
          <w:rStyle w:val="marker"/>
          <w:rFonts w:asciiTheme="majorHAnsi" w:hAnsiTheme="majorHAnsi"/>
          <w:szCs w:val="15"/>
        </w:rPr>
        <w:t>40)</w:t>
      </w:r>
      <w:r w:rsidRPr="00065434">
        <w:rPr>
          <w:rStyle w:val="ju-double-space"/>
          <w:rFonts w:asciiTheme="majorHAnsi" w:hAnsiTheme="majorHAnsi"/>
          <w:szCs w:val="15"/>
        </w:rPr>
        <w:t xml:space="preserve">. </w:t>
      </w:r>
      <w:r w:rsidR="00A55FC4" w:rsidRPr="00065434">
        <w:rPr>
          <w:rStyle w:val="ju-double-space"/>
          <w:rFonts w:asciiTheme="majorHAnsi" w:hAnsiTheme="majorHAnsi"/>
          <w:szCs w:val="15"/>
        </w:rPr>
        <w:t xml:space="preserve"> </w:t>
      </w:r>
      <w:r w:rsidR="00045C59" w:rsidRPr="00065434">
        <w:rPr>
          <w:rStyle w:val="ju-double-space"/>
          <w:rFonts w:asciiTheme="majorHAnsi" w:hAnsiTheme="majorHAnsi"/>
          <w:szCs w:val="15"/>
        </w:rPr>
        <w:t xml:space="preserve">In fact, cars of the 1970s and 1980s were often unreliable or even dangerous </w:t>
      </w:r>
      <w:r w:rsidR="00045C59" w:rsidRPr="00065434">
        <w:rPr>
          <w:rStyle w:val="marker"/>
          <w:rFonts w:asciiTheme="majorHAnsi" w:hAnsiTheme="majorHAnsi"/>
          <w:szCs w:val="15"/>
        </w:rPr>
        <w:t>(Browning, 2016)</w:t>
      </w:r>
      <w:r w:rsidR="00045C59" w:rsidRPr="00065434">
        <w:rPr>
          <w:rStyle w:val="ju-double-space"/>
          <w:rFonts w:asciiTheme="majorHAnsi" w:hAnsiTheme="majorHAnsi"/>
          <w:szCs w:val="15"/>
        </w:rPr>
        <w:t xml:space="preserve">. </w:t>
      </w:r>
      <w:r w:rsidRPr="00065434">
        <w:rPr>
          <w:rStyle w:val="ju-double-space"/>
          <w:rFonts w:asciiTheme="majorHAnsi" w:hAnsiTheme="majorHAnsi"/>
          <w:szCs w:val="15"/>
        </w:rPr>
        <w:t>Cars manufactured after 2000 are light-years ahead of earlier cars in terms of quality and reliability.</w:t>
      </w:r>
      <w:commentRangeEnd w:id="8"/>
      <w:r w:rsidR="00910368" w:rsidRPr="00065434">
        <w:rPr>
          <w:rStyle w:val="CommentReference"/>
          <w:rFonts w:asciiTheme="majorHAnsi" w:hAnsiTheme="majorHAnsi"/>
        </w:rPr>
        <w:commentReference w:id="8"/>
      </w:r>
      <w:r w:rsidR="00253EC8" w:rsidRPr="00065434">
        <w:rPr>
          <w:rStyle w:val="ju-double-space"/>
          <w:rFonts w:asciiTheme="majorHAnsi" w:hAnsiTheme="majorHAnsi"/>
          <w:szCs w:val="15"/>
        </w:rPr>
        <w:t xml:space="preserve"> </w:t>
      </w:r>
      <w:commentRangeEnd w:id="9"/>
      <w:r w:rsidR="003056FE">
        <w:rPr>
          <w:rStyle w:val="CommentReference"/>
        </w:rPr>
        <w:commentReference w:id="9"/>
      </w:r>
      <w:r w:rsidR="00910368" w:rsidRPr="00065434">
        <w:rPr>
          <w:rStyle w:val="ju-double-space"/>
          <w:rFonts w:asciiTheme="majorHAnsi" w:hAnsiTheme="majorHAnsi"/>
          <w:szCs w:val="15"/>
        </w:rPr>
        <w:t xml:space="preserve">  According to Arthur Upton (2017), the quality of today's cars has significantly changed the used car market in ways that might surprise you.  For example, Upton points out that some exceptionally reliable models are hard to find used because their </w:t>
      </w:r>
      <w:r w:rsidR="00910368" w:rsidRPr="00065434">
        <w:rPr>
          <w:rStyle w:val="ju-double-space"/>
          <w:rFonts w:asciiTheme="majorHAnsi" w:hAnsiTheme="majorHAnsi"/>
          <w:szCs w:val="15"/>
        </w:rPr>
        <w:lastRenderedPageBreak/>
        <w:t xml:space="preserve">owners keep them longer.  </w:t>
      </w:r>
      <w:r w:rsidR="00E50384" w:rsidRPr="00065434">
        <w:rPr>
          <w:rStyle w:val="ju-double-space"/>
          <w:rFonts w:asciiTheme="majorHAnsi" w:hAnsiTheme="majorHAnsi"/>
          <w:szCs w:val="15"/>
        </w:rPr>
        <w:t>Th</w:t>
      </w:r>
      <w:r w:rsidR="00E50384">
        <w:rPr>
          <w:rStyle w:val="ju-double-space"/>
          <w:rFonts w:asciiTheme="majorHAnsi" w:hAnsiTheme="majorHAnsi"/>
          <w:szCs w:val="15"/>
        </w:rPr>
        <w:t>eir scarcity</w:t>
      </w:r>
      <w:r w:rsidR="00E50384" w:rsidRPr="00065434">
        <w:rPr>
          <w:rStyle w:val="ju-double-space"/>
          <w:rFonts w:asciiTheme="majorHAnsi" w:hAnsiTheme="majorHAnsi"/>
          <w:szCs w:val="15"/>
        </w:rPr>
        <w:t xml:space="preserve"> </w:t>
      </w:r>
      <w:r w:rsidR="00910368" w:rsidRPr="00065434">
        <w:rPr>
          <w:rStyle w:val="ju-double-space"/>
          <w:rFonts w:asciiTheme="majorHAnsi" w:hAnsiTheme="majorHAnsi"/>
          <w:szCs w:val="15"/>
        </w:rPr>
        <w:t xml:space="preserve">makes the cars more expensive, but the good news is that it also means </w:t>
      </w:r>
      <w:r w:rsidR="00180D6A">
        <w:rPr>
          <w:rStyle w:val="ju-double-space"/>
          <w:rFonts w:asciiTheme="majorHAnsi" w:hAnsiTheme="majorHAnsi"/>
          <w:szCs w:val="15"/>
        </w:rPr>
        <w:t xml:space="preserve">that </w:t>
      </w:r>
      <w:r w:rsidR="00910368" w:rsidRPr="00065434">
        <w:rPr>
          <w:rStyle w:val="ju-double-space"/>
          <w:rFonts w:asciiTheme="majorHAnsi" w:hAnsiTheme="majorHAnsi"/>
          <w:szCs w:val="15"/>
        </w:rPr>
        <w:t>they have an intrinsically higher value.</w:t>
      </w:r>
      <w:commentRangeEnd w:id="10"/>
      <w:r w:rsidR="004A7DA9">
        <w:rPr>
          <w:rStyle w:val="CommentReference"/>
        </w:rPr>
        <w:commentReference w:id="10"/>
      </w:r>
    </w:p>
    <w:p w14:paraId="081F4217" w14:textId="1F7A1A14" w:rsidR="0092524C" w:rsidRPr="00065434" w:rsidRDefault="00065434" w:rsidP="00065434">
      <w:pPr>
        <w:spacing w:line="480" w:lineRule="auto"/>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b/>
      </w:r>
      <w:r w:rsidR="00180D6A">
        <w:rPr>
          <w:rFonts w:asciiTheme="majorHAnsi" w:eastAsia="Times New Roman" w:hAnsiTheme="majorHAnsi" w:cs="Times New Roman"/>
          <w:color w:val="000000"/>
          <w:sz w:val="22"/>
          <w:szCs w:val="22"/>
        </w:rPr>
        <w:t>Today’s c</w:t>
      </w:r>
      <w:r w:rsidR="00180D6A" w:rsidRPr="00065434">
        <w:rPr>
          <w:rFonts w:asciiTheme="majorHAnsi" w:eastAsia="Times New Roman" w:hAnsiTheme="majorHAnsi" w:cs="Times New Roman"/>
          <w:color w:val="000000"/>
          <w:sz w:val="22"/>
          <w:szCs w:val="22"/>
        </w:rPr>
        <w:t xml:space="preserve">ars </w:t>
      </w:r>
      <w:r w:rsidR="0092524C" w:rsidRPr="00065434">
        <w:rPr>
          <w:rFonts w:asciiTheme="majorHAnsi" w:eastAsia="Times New Roman" w:hAnsiTheme="majorHAnsi" w:cs="Times New Roman"/>
          <w:color w:val="000000"/>
          <w:sz w:val="22"/>
          <w:szCs w:val="22"/>
        </w:rPr>
        <w:t xml:space="preserve">are easier to repair too! </w:t>
      </w:r>
      <w:commentRangeStart w:id="11"/>
      <w:commentRangeStart w:id="12"/>
      <w:r w:rsidR="0092524C" w:rsidRPr="0092524C">
        <w:rPr>
          <w:rFonts w:asciiTheme="majorHAnsi" w:eastAsia="Times New Roman" w:hAnsiTheme="majorHAnsi" w:cs="Times New Roman"/>
          <w:color w:val="9C6500"/>
          <w:sz w:val="22"/>
          <w:szCs w:val="22"/>
        </w:rPr>
        <w:t>Those who drove an AMC Gremlin or Pacer in the late 1970s would not have expected the massive improvements that the car industry would make in coming decades.  Many</w:t>
      </w:r>
      <w:r w:rsidR="00F57151">
        <w:rPr>
          <w:rFonts w:asciiTheme="majorHAnsi" w:eastAsia="Times New Roman" w:hAnsiTheme="majorHAnsi" w:cs="Times New Roman"/>
          <w:color w:val="9C6500"/>
          <w:sz w:val="22"/>
          <w:szCs w:val="22"/>
        </w:rPr>
        <w:t xml:space="preserve"> </w:t>
      </w:r>
      <w:r w:rsidR="00180D6A">
        <w:rPr>
          <w:rFonts w:asciiTheme="majorHAnsi" w:eastAsia="Times New Roman" w:hAnsiTheme="majorHAnsi" w:cs="Times New Roman"/>
          <w:color w:val="9C6500"/>
          <w:sz w:val="22"/>
          <w:szCs w:val="22"/>
        </w:rPr>
        <w:t xml:space="preserve">older </w:t>
      </w:r>
      <w:r w:rsidR="0092524C" w:rsidRPr="0092524C">
        <w:rPr>
          <w:rFonts w:asciiTheme="majorHAnsi" w:eastAsia="Times New Roman" w:hAnsiTheme="majorHAnsi" w:cs="Times New Roman"/>
          <w:color w:val="9C6500"/>
          <w:sz w:val="22"/>
          <w:szCs w:val="22"/>
        </w:rPr>
        <w:t xml:space="preserve">cars were difficult to work on, and for that reason repairs were expensive.  </w:t>
      </w:r>
      <w:r w:rsidR="00180D6A">
        <w:rPr>
          <w:rFonts w:asciiTheme="majorHAnsi" w:eastAsia="Times New Roman" w:hAnsiTheme="majorHAnsi" w:cs="Times New Roman"/>
          <w:color w:val="9C6500"/>
          <w:sz w:val="22"/>
          <w:szCs w:val="22"/>
        </w:rPr>
        <w:t>T</w:t>
      </w:r>
      <w:r w:rsidR="0092524C" w:rsidRPr="0092524C">
        <w:rPr>
          <w:rFonts w:asciiTheme="majorHAnsi" w:eastAsia="Times New Roman" w:hAnsiTheme="majorHAnsi" w:cs="Times New Roman"/>
          <w:color w:val="9C6500"/>
          <w:sz w:val="22"/>
          <w:szCs w:val="22"/>
        </w:rPr>
        <w:t xml:space="preserve">he cars of the </w:t>
      </w:r>
      <w:r w:rsidR="00180D6A">
        <w:rPr>
          <w:rFonts w:asciiTheme="majorHAnsi" w:eastAsia="Times New Roman" w:hAnsiTheme="majorHAnsi" w:cs="Times New Roman"/>
          <w:color w:val="9C6500"/>
          <w:sz w:val="22"/>
          <w:szCs w:val="22"/>
        </w:rPr>
        <w:t>19</w:t>
      </w:r>
      <w:r w:rsidR="0092524C" w:rsidRPr="0092524C">
        <w:rPr>
          <w:rFonts w:asciiTheme="majorHAnsi" w:eastAsia="Times New Roman" w:hAnsiTheme="majorHAnsi" w:cs="Times New Roman"/>
          <w:color w:val="9C6500"/>
          <w:sz w:val="22"/>
          <w:szCs w:val="22"/>
        </w:rPr>
        <w:t>70s had many problems with power, performance, electrical systems—you name it.  Tara Browning (2016) notes in an article titled "Rating the Reliability of Used Cars" that</w:t>
      </w:r>
      <w:ins w:id="13" w:author="Chris Glendening" w:date="2017-11-29T11:03:00Z">
        <w:r w:rsidR="00246B6E">
          <w:rPr>
            <w:rFonts w:asciiTheme="majorHAnsi" w:eastAsia="Times New Roman" w:hAnsiTheme="majorHAnsi" w:cs="Times New Roman"/>
            <w:color w:val="9C6500"/>
            <w:sz w:val="22"/>
            <w:szCs w:val="22"/>
          </w:rPr>
          <w:t>,</w:t>
        </w:r>
      </w:ins>
      <w:r w:rsidR="0092524C" w:rsidRPr="0092524C">
        <w:rPr>
          <w:rFonts w:asciiTheme="majorHAnsi" w:eastAsia="Times New Roman" w:hAnsiTheme="majorHAnsi" w:cs="Times New Roman"/>
          <w:color w:val="9C6500"/>
          <w:sz w:val="22"/>
          <w:szCs w:val="22"/>
        </w:rPr>
        <w:t xml:space="preserve"> "domestic cars and foreign cars were equally bad" (p. 40). Today's cars are designed to make it easy for mechanics to fix most problems, which are now diagnosed by hooking the car up to </w:t>
      </w:r>
      <w:r w:rsidR="00127963">
        <w:rPr>
          <w:rFonts w:asciiTheme="majorHAnsi" w:eastAsia="Times New Roman" w:hAnsiTheme="majorHAnsi" w:cs="Times New Roman"/>
          <w:color w:val="9C6500"/>
          <w:sz w:val="22"/>
          <w:szCs w:val="22"/>
        </w:rPr>
        <w:t>a</w:t>
      </w:r>
      <w:r w:rsidR="0092524C" w:rsidRPr="0092524C">
        <w:rPr>
          <w:rFonts w:asciiTheme="majorHAnsi" w:eastAsia="Times New Roman" w:hAnsiTheme="majorHAnsi" w:cs="Times New Roman"/>
          <w:color w:val="9C6500"/>
          <w:sz w:val="22"/>
          <w:szCs w:val="22"/>
        </w:rPr>
        <w:t xml:space="preserve"> computer.  As Browning notes, "Cars today are not just four wheels and engine; they are sophisticated computers" (p. 40).</w:t>
      </w:r>
      <w:commentRangeEnd w:id="11"/>
      <w:r w:rsidR="003F2953" w:rsidRPr="00065434">
        <w:rPr>
          <w:rStyle w:val="CommentReference"/>
          <w:rFonts w:asciiTheme="majorHAnsi" w:hAnsiTheme="majorHAnsi"/>
        </w:rPr>
        <w:commentReference w:id="11"/>
      </w:r>
      <w:r w:rsidR="0092524C" w:rsidRPr="0092524C">
        <w:rPr>
          <w:rFonts w:asciiTheme="majorHAnsi" w:eastAsia="Times New Roman" w:hAnsiTheme="majorHAnsi" w:cs="Times New Roman"/>
          <w:color w:val="9C6500"/>
          <w:sz w:val="22"/>
          <w:szCs w:val="22"/>
        </w:rPr>
        <w:t xml:space="preserve">  In the old days, repairing a car required a lot of guesswork, but </w:t>
      </w:r>
      <w:r w:rsidR="00180D6A">
        <w:rPr>
          <w:rFonts w:asciiTheme="majorHAnsi" w:eastAsia="Times New Roman" w:hAnsiTheme="majorHAnsi" w:cs="Times New Roman"/>
          <w:color w:val="9C6500"/>
          <w:sz w:val="22"/>
          <w:szCs w:val="22"/>
        </w:rPr>
        <w:t xml:space="preserve">today, </w:t>
      </w:r>
      <w:r w:rsidR="0092524C" w:rsidRPr="0092524C">
        <w:rPr>
          <w:rFonts w:asciiTheme="majorHAnsi" w:eastAsia="Times New Roman" w:hAnsiTheme="majorHAnsi" w:cs="Times New Roman"/>
          <w:color w:val="9C6500"/>
          <w:sz w:val="22"/>
          <w:szCs w:val="22"/>
        </w:rPr>
        <w:t xml:space="preserve">computers help mechanics pinpoint the exact problem quickly and accurately (Browning, 2016).  </w:t>
      </w:r>
      <w:commentRangeEnd w:id="12"/>
      <w:r w:rsidR="003F2953" w:rsidRPr="00065434">
        <w:rPr>
          <w:rStyle w:val="CommentReference"/>
          <w:rFonts w:asciiTheme="majorHAnsi" w:hAnsiTheme="majorHAnsi"/>
        </w:rPr>
        <w:commentReference w:id="12"/>
      </w:r>
    </w:p>
    <w:p w14:paraId="420C9FBD" w14:textId="677707C6" w:rsidR="00065434" w:rsidRPr="00065434" w:rsidRDefault="00065434" w:rsidP="00065434">
      <w:pPr>
        <w:spacing w:line="480" w:lineRule="auto"/>
        <w:jc w:val="center"/>
        <w:rPr>
          <w:rFonts w:asciiTheme="majorHAnsi" w:eastAsia="Times New Roman" w:hAnsiTheme="majorHAnsi" w:cs="Times New Roman"/>
          <w:b/>
          <w:color w:val="000000"/>
          <w:sz w:val="22"/>
          <w:szCs w:val="22"/>
        </w:rPr>
      </w:pPr>
      <w:r>
        <w:rPr>
          <w:rFonts w:asciiTheme="majorHAnsi" w:eastAsia="Times New Roman" w:hAnsiTheme="majorHAnsi" w:cs="Times New Roman"/>
          <w:b/>
          <w:color w:val="000000"/>
          <w:sz w:val="22"/>
          <w:szCs w:val="22"/>
        </w:rPr>
        <w:t>Know what you are buying</w:t>
      </w:r>
    </w:p>
    <w:p w14:paraId="0A45739E" w14:textId="0F4C6C00" w:rsidR="00253EC8" w:rsidRPr="00065434" w:rsidRDefault="00065434" w:rsidP="00065434">
      <w:pPr>
        <w:spacing w:line="480" w:lineRule="auto"/>
        <w:rPr>
          <w:rStyle w:val="ju-double-space"/>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b/>
      </w:r>
      <w:r w:rsidR="003F2953" w:rsidRPr="00065434">
        <w:rPr>
          <w:rFonts w:asciiTheme="majorHAnsi" w:eastAsia="Times New Roman" w:hAnsiTheme="majorHAnsi" w:cs="Times New Roman"/>
          <w:color w:val="000000"/>
          <w:sz w:val="22"/>
          <w:szCs w:val="22"/>
        </w:rPr>
        <w:t xml:space="preserve">When you buy a used car, you should learn as much as possible about the reliability of the model you are thinking of buying.  Even with improvements in engineering and manufacturing, there are some car models that consistently experience more problems than others </w:t>
      </w:r>
      <w:commentRangeStart w:id="14"/>
      <w:r w:rsidR="003F2953" w:rsidRPr="00065434">
        <w:rPr>
          <w:rFonts w:asciiTheme="majorHAnsi" w:eastAsia="Times New Roman" w:hAnsiTheme="majorHAnsi" w:cs="Times New Roman"/>
          <w:color w:val="000000"/>
          <w:sz w:val="22"/>
          <w:szCs w:val="22"/>
        </w:rPr>
        <w:t>(Moussa, 2017)</w:t>
      </w:r>
      <w:commentRangeEnd w:id="14"/>
      <w:r w:rsidR="003F2953" w:rsidRPr="00065434">
        <w:rPr>
          <w:rStyle w:val="CommentReference"/>
          <w:rFonts w:asciiTheme="majorHAnsi" w:hAnsiTheme="majorHAnsi"/>
        </w:rPr>
        <w:commentReference w:id="14"/>
      </w:r>
      <w:r w:rsidR="003F2953" w:rsidRPr="00065434">
        <w:rPr>
          <w:rFonts w:asciiTheme="majorHAnsi" w:eastAsia="Times New Roman" w:hAnsiTheme="majorHAnsi" w:cs="Times New Roman"/>
          <w:color w:val="000000"/>
          <w:sz w:val="22"/>
          <w:szCs w:val="22"/>
        </w:rPr>
        <w:t xml:space="preserve">.   There are many independent sources that evaluate </w:t>
      </w:r>
      <w:r w:rsidR="00B85BF7">
        <w:rPr>
          <w:rFonts w:asciiTheme="majorHAnsi" w:eastAsia="Times New Roman" w:hAnsiTheme="majorHAnsi" w:cs="Times New Roman"/>
          <w:color w:val="000000"/>
          <w:sz w:val="22"/>
          <w:szCs w:val="22"/>
        </w:rPr>
        <w:t>categories</w:t>
      </w:r>
      <w:ins w:id="15" w:author="Chris Glendening" w:date="2017-11-29T11:07:00Z">
        <w:r w:rsidR="00B85BF7" w:rsidRPr="00065434">
          <w:rPr>
            <w:rFonts w:asciiTheme="majorHAnsi" w:eastAsia="Times New Roman" w:hAnsiTheme="majorHAnsi" w:cs="Times New Roman"/>
            <w:color w:val="000000"/>
            <w:sz w:val="22"/>
            <w:szCs w:val="22"/>
          </w:rPr>
          <w:t xml:space="preserve"> </w:t>
        </w:r>
      </w:ins>
      <w:r w:rsidR="003F2953" w:rsidRPr="00065434">
        <w:rPr>
          <w:rFonts w:asciiTheme="majorHAnsi" w:eastAsia="Times New Roman" w:hAnsiTheme="majorHAnsi" w:cs="Times New Roman"/>
          <w:color w:val="000000"/>
          <w:sz w:val="22"/>
          <w:szCs w:val="22"/>
        </w:rPr>
        <w:t xml:space="preserve">such as reliability, safety, and features.  They typically run a series of performance tests as well as survey </w:t>
      </w:r>
      <w:r w:rsidR="00A61BBE" w:rsidRPr="00065434">
        <w:rPr>
          <w:rFonts w:asciiTheme="majorHAnsi" w:eastAsia="Times New Roman" w:hAnsiTheme="majorHAnsi" w:cs="Times New Roman"/>
          <w:color w:val="000000"/>
          <w:sz w:val="22"/>
          <w:szCs w:val="22"/>
        </w:rPr>
        <w:t xml:space="preserve">both satisfied and dissatisfied </w:t>
      </w:r>
      <w:r w:rsidR="003F2953" w:rsidRPr="00065434">
        <w:rPr>
          <w:rFonts w:asciiTheme="majorHAnsi" w:eastAsia="Times New Roman" w:hAnsiTheme="majorHAnsi" w:cs="Times New Roman"/>
          <w:color w:val="000000"/>
          <w:sz w:val="22"/>
          <w:szCs w:val="22"/>
        </w:rPr>
        <w:t>customers (</w:t>
      </w:r>
      <w:commentRangeStart w:id="16"/>
      <w:r w:rsidR="003F2953" w:rsidRPr="00065434">
        <w:rPr>
          <w:rFonts w:asciiTheme="majorHAnsi" w:eastAsia="Times New Roman" w:hAnsiTheme="majorHAnsi" w:cs="Times New Roman"/>
          <w:color w:val="000000"/>
          <w:sz w:val="22"/>
          <w:szCs w:val="22"/>
        </w:rPr>
        <w:t>Santiago, 2016</w:t>
      </w:r>
      <w:commentRangeEnd w:id="16"/>
      <w:r w:rsidR="003F2953" w:rsidRPr="00065434">
        <w:rPr>
          <w:rStyle w:val="CommentReference"/>
          <w:rFonts w:asciiTheme="majorHAnsi" w:hAnsiTheme="majorHAnsi"/>
        </w:rPr>
        <w:commentReference w:id="16"/>
      </w:r>
      <w:r w:rsidR="003F2953" w:rsidRPr="00065434">
        <w:rPr>
          <w:rFonts w:asciiTheme="majorHAnsi" w:eastAsia="Times New Roman" w:hAnsiTheme="majorHAnsi" w:cs="Times New Roman"/>
          <w:color w:val="000000"/>
          <w:sz w:val="22"/>
          <w:szCs w:val="22"/>
        </w:rPr>
        <w:t xml:space="preserve">).  </w:t>
      </w:r>
      <w:r w:rsidR="00A61BBE" w:rsidRPr="00065434">
        <w:rPr>
          <w:rFonts w:asciiTheme="majorHAnsi" w:eastAsia="Times New Roman" w:hAnsiTheme="majorHAnsi" w:cs="Times New Roman"/>
          <w:color w:val="000000"/>
          <w:sz w:val="22"/>
          <w:szCs w:val="22"/>
        </w:rPr>
        <w:t xml:space="preserve">Their findings can be surprising and very helpful.   </w:t>
      </w:r>
      <w:commentRangeStart w:id="17"/>
      <w:r w:rsidR="003F2953" w:rsidRPr="00065434">
        <w:rPr>
          <w:rFonts w:asciiTheme="majorHAnsi" w:eastAsia="Times New Roman" w:hAnsiTheme="majorHAnsi" w:cs="Times New Roman"/>
          <w:color w:val="000000"/>
          <w:sz w:val="22"/>
          <w:szCs w:val="22"/>
        </w:rPr>
        <w:t>For example, a</w:t>
      </w:r>
      <w:r w:rsidR="00386122" w:rsidRPr="00065434">
        <w:rPr>
          <w:rFonts w:asciiTheme="majorHAnsi" w:eastAsia="Times New Roman" w:hAnsiTheme="majorHAnsi" w:cs="Times New Roman"/>
          <w:color w:val="000000"/>
          <w:sz w:val="22"/>
          <w:szCs w:val="22"/>
        </w:rPr>
        <w:t>mon</w:t>
      </w:r>
      <w:r w:rsidR="00A61BBE" w:rsidRPr="00065434">
        <w:rPr>
          <w:rFonts w:asciiTheme="majorHAnsi" w:eastAsia="Times New Roman" w:hAnsiTheme="majorHAnsi" w:cs="Times New Roman"/>
          <w:color w:val="000000"/>
          <w:sz w:val="22"/>
          <w:szCs w:val="22"/>
        </w:rPr>
        <w:t>g the cars rated by experts as “the worst cars on the road”</w:t>
      </w:r>
      <w:r w:rsidR="00386122" w:rsidRPr="00065434">
        <w:rPr>
          <w:rFonts w:asciiTheme="majorHAnsi" w:eastAsia="Times New Roman" w:hAnsiTheme="majorHAnsi" w:cs="Times New Roman"/>
          <w:color w:val="000000"/>
          <w:sz w:val="22"/>
          <w:szCs w:val="22"/>
        </w:rPr>
        <w:t xml:space="preserve"> are the </w:t>
      </w:r>
      <w:r w:rsidR="00A61BBE" w:rsidRPr="00065434">
        <w:rPr>
          <w:rFonts w:asciiTheme="majorHAnsi" w:eastAsia="Times New Roman" w:hAnsiTheme="majorHAnsi" w:cs="Times New Roman"/>
          <w:color w:val="000000"/>
          <w:sz w:val="22"/>
          <w:szCs w:val="22"/>
        </w:rPr>
        <w:t>Dixie Duck</w:t>
      </w:r>
      <w:r w:rsidR="00386122" w:rsidRPr="00065434">
        <w:rPr>
          <w:rFonts w:asciiTheme="majorHAnsi" w:eastAsia="Times New Roman" w:hAnsiTheme="majorHAnsi" w:cs="Times New Roman"/>
          <w:color w:val="000000"/>
          <w:sz w:val="22"/>
          <w:szCs w:val="22"/>
        </w:rPr>
        <w:t xml:space="preserve"> and the </w:t>
      </w:r>
      <w:r w:rsidR="00A61BBE" w:rsidRPr="00065434">
        <w:rPr>
          <w:rFonts w:asciiTheme="majorHAnsi" w:eastAsia="Times New Roman" w:hAnsiTheme="majorHAnsi" w:cs="Times New Roman"/>
          <w:color w:val="000000"/>
          <w:sz w:val="22"/>
          <w:szCs w:val="22"/>
        </w:rPr>
        <w:t xml:space="preserve">Smith Tailwind. </w:t>
      </w:r>
      <w:r w:rsidR="00386122" w:rsidRPr="00065434">
        <w:rPr>
          <w:rFonts w:asciiTheme="majorHAnsi" w:eastAsia="Times New Roman" w:hAnsiTheme="majorHAnsi" w:cs="Times New Roman"/>
          <w:color w:val="000000"/>
          <w:sz w:val="22"/>
          <w:szCs w:val="22"/>
        </w:rPr>
        <w:t xml:space="preserve"> (Ordonez, n.d.).</w:t>
      </w:r>
      <w:commentRangeEnd w:id="17"/>
      <w:r w:rsidR="00A61BBE" w:rsidRPr="00065434">
        <w:rPr>
          <w:rStyle w:val="CommentReference"/>
          <w:rFonts w:asciiTheme="majorHAnsi" w:hAnsiTheme="majorHAnsi"/>
        </w:rPr>
        <w:commentReference w:id="17"/>
      </w:r>
    </w:p>
    <w:p w14:paraId="66C1DD6E" w14:textId="289773FA" w:rsidR="00AD440A" w:rsidRPr="00065434" w:rsidRDefault="002067B0" w:rsidP="00065434">
      <w:pPr>
        <w:tabs>
          <w:tab w:val="left" w:pos="530"/>
        </w:tabs>
        <w:spacing w:line="480" w:lineRule="auto"/>
        <w:ind w:firstLine="720"/>
        <w:rPr>
          <w:rFonts w:asciiTheme="majorHAnsi" w:hAnsiTheme="majorHAnsi"/>
        </w:rPr>
      </w:pPr>
      <w:commentRangeStart w:id="18"/>
      <w:r w:rsidRPr="00065434">
        <w:rPr>
          <w:rFonts w:asciiTheme="majorHAnsi" w:hAnsiTheme="majorHAnsi"/>
        </w:rPr>
        <w:t xml:space="preserve">Before buying a used car, you </w:t>
      </w:r>
      <w:r w:rsidR="0098339B">
        <w:rPr>
          <w:rFonts w:asciiTheme="majorHAnsi" w:hAnsiTheme="majorHAnsi"/>
        </w:rPr>
        <w:t xml:space="preserve">also </w:t>
      </w:r>
      <w:r w:rsidRPr="00065434">
        <w:rPr>
          <w:rFonts w:asciiTheme="majorHAnsi" w:hAnsiTheme="majorHAnsi"/>
        </w:rPr>
        <w:t xml:space="preserve">should learn as much as you can about its history, because "not every car was driven gently by an experienced, cautious driver" </w:t>
      </w:r>
      <w:r w:rsidRPr="00065434">
        <w:rPr>
          <w:rFonts w:asciiTheme="majorHAnsi" w:hAnsiTheme="majorHAnsi"/>
        </w:rPr>
        <w:lastRenderedPageBreak/>
        <w:t xml:space="preserve">(Francise, 2015, p. 18). Armed with the vehicle identification number (VIN), you can access a large amount of free information about the car, including ownership records, maintenance records, and repair records (Francise, 2015). Some reports also tell you whether the car has ever been involved in a flood. You can choose to purchase a detailed vehicle history report (VHR) yourself, or you can ask the owner or dealership to provide </w:t>
      </w:r>
      <w:r w:rsidR="0098339B">
        <w:rPr>
          <w:rFonts w:asciiTheme="majorHAnsi" w:hAnsiTheme="majorHAnsi"/>
        </w:rPr>
        <w:t>it</w:t>
      </w:r>
      <w:r w:rsidRPr="00065434">
        <w:rPr>
          <w:rFonts w:asciiTheme="majorHAnsi" w:hAnsiTheme="majorHAnsi"/>
        </w:rPr>
        <w:t>. Many car sellers are happy to do so, because the report shows the buyer that the car is in good condition (Francise, 2015). Before I purchased my pre-owned Ford Focus two years ago, I ordered a C</w:t>
      </w:r>
      <w:r w:rsidR="00F57151">
        <w:rPr>
          <w:rFonts w:asciiTheme="majorHAnsi" w:hAnsiTheme="majorHAnsi"/>
        </w:rPr>
        <w:t>ARFAX</w:t>
      </w:r>
      <w:r w:rsidRPr="00065434">
        <w:rPr>
          <w:rFonts w:asciiTheme="majorHAnsi" w:hAnsiTheme="majorHAnsi"/>
        </w:rPr>
        <w:t xml:space="preserve"> report on a used </w:t>
      </w:r>
      <w:r w:rsidR="009C16B0">
        <w:rPr>
          <w:rFonts w:asciiTheme="majorHAnsi" w:hAnsiTheme="majorHAnsi"/>
        </w:rPr>
        <w:t>Toyota</w:t>
      </w:r>
      <w:r w:rsidRPr="00065434">
        <w:rPr>
          <w:rFonts w:asciiTheme="majorHAnsi" w:hAnsiTheme="majorHAnsi"/>
        </w:rPr>
        <w:t xml:space="preserve"> Prius, and I learned that it had been in a flood. I steered clear of that car and purchased the Focus instead. The C</w:t>
      </w:r>
      <w:r w:rsidR="00F57151">
        <w:rPr>
          <w:rFonts w:asciiTheme="majorHAnsi" w:hAnsiTheme="majorHAnsi"/>
        </w:rPr>
        <w:t xml:space="preserve">ARFAX </w:t>
      </w:r>
      <w:r w:rsidRPr="00065434">
        <w:rPr>
          <w:rFonts w:asciiTheme="majorHAnsi" w:hAnsiTheme="majorHAnsi"/>
        </w:rPr>
        <w:t>report for the Focus showed that it was owned by only one person, had low mileage, and had never been involved in an accident.</w:t>
      </w:r>
      <w:commentRangeEnd w:id="18"/>
      <w:r w:rsidR="00910368" w:rsidRPr="00065434">
        <w:rPr>
          <w:rStyle w:val="CommentReference"/>
          <w:rFonts w:asciiTheme="majorHAnsi" w:hAnsiTheme="majorHAnsi"/>
        </w:rPr>
        <w:commentReference w:id="18"/>
      </w:r>
    </w:p>
    <w:p w14:paraId="02D09921" w14:textId="60F3C907" w:rsidR="00AD440A" w:rsidRPr="00065434" w:rsidRDefault="00AD440A" w:rsidP="00065434">
      <w:pPr>
        <w:pStyle w:val="NormalWeb"/>
        <w:spacing w:beforeLines="0" w:afterLines="0" w:line="480" w:lineRule="auto"/>
        <w:ind w:firstLine="720"/>
        <w:rPr>
          <w:rFonts w:asciiTheme="majorHAnsi" w:hAnsiTheme="majorHAnsi" w:cstheme="minorBidi"/>
          <w:sz w:val="24"/>
          <w:szCs w:val="24"/>
        </w:rPr>
      </w:pPr>
      <w:commentRangeStart w:id="19"/>
      <w:r w:rsidRPr="00065434">
        <w:rPr>
          <w:rStyle w:val="ju-double-space"/>
          <w:rFonts w:asciiTheme="majorHAnsi" w:hAnsiTheme="majorHAnsi"/>
          <w:sz w:val="24"/>
          <w:szCs w:val="15"/>
        </w:rPr>
        <w:t xml:space="preserve">Auto expert Dar Francise (2015) notes that buyers </w:t>
      </w:r>
      <w:r w:rsidR="0098339B">
        <w:rPr>
          <w:rStyle w:val="ju-double-space"/>
          <w:rFonts w:asciiTheme="majorHAnsi" w:hAnsiTheme="majorHAnsi"/>
          <w:sz w:val="24"/>
          <w:szCs w:val="15"/>
        </w:rPr>
        <w:t>s</w:t>
      </w:r>
      <w:r w:rsidRPr="00065434">
        <w:rPr>
          <w:rStyle w:val="ju-double-space"/>
          <w:rFonts w:asciiTheme="majorHAnsi" w:hAnsiTheme="majorHAnsi"/>
          <w:sz w:val="24"/>
          <w:szCs w:val="15"/>
        </w:rPr>
        <w:t xml:space="preserve">ometimes </w:t>
      </w:r>
      <w:r w:rsidR="0098339B">
        <w:rPr>
          <w:rStyle w:val="ju-double-space"/>
          <w:rFonts w:asciiTheme="majorHAnsi" w:hAnsiTheme="majorHAnsi"/>
          <w:sz w:val="24"/>
          <w:szCs w:val="15"/>
        </w:rPr>
        <w:t xml:space="preserve">can </w:t>
      </w:r>
      <w:r w:rsidRPr="00065434">
        <w:rPr>
          <w:rStyle w:val="ju-double-space"/>
          <w:rFonts w:asciiTheme="majorHAnsi" w:hAnsiTheme="majorHAnsi"/>
          <w:sz w:val="24"/>
          <w:szCs w:val="15"/>
        </w:rPr>
        <w:t>request that the seller of a used car pay for a vehicle history report (VHR):</w:t>
      </w:r>
    </w:p>
    <w:p w14:paraId="57B7BF09" w14:textId="1A22DB9D" w:rsidR="000E7C7E" w:rsidRPr="00065434" w:rsidRDefault="00AD440A" w:rsidP="00065434">
      <w:pPr>
        <w:pStyle w:val="NormalWeb"/>
        <w:spacing w:before="2" w:after="2" w:line="480" w:lineRule="auto"/>
        <w:ind w:left="720"/>
        <w:rPr>
          <w:rStyle w:val="ju-double-space"/>
          <w:rFonts w:asciiTheme="majorHAnsi" w:hAnsiTheme="majorHAnsi"/>
        </w:rPr>
      </w:pPr>
      <w:r w:rsidRPr="00065434">
        <w:rPr>
          <w:rStyle w:val="ju-examples"/>
          <w:rFonts w:asciiTheme="majorHAnsi" w:hAnsiTheme="majorHAnsi"/>
          <w:sz w:val="24"/>
          <w:szCs w:val="15"/>
        </w:rPr>
        <w:t>Because you want to spend all your money on getting the best car you can, and not on purchasing a detailed VHR, one option is for you to ask the seller to purchase the VHR.  Many sellers are willing to do so, because a good VHR is written proof that the car does not have specific problems. Of course, a VHR cannot and will not tell you everything about a car.  Perhaps it takes a while to warm up in the winter, or it tends to stall on rainy days.</w:t>
      </w:r>
      <w:r w:rsidRPr="00065434">
        <w:rPr>
          <w:rStyle w:val="ju-double-space"/>
          <w:rFonts w:asciiTheme="majorHAnsi" w:hAnsiTheme="majorHAnsi"/>
          <w:sz w:val="24"/>
          <w:szCs w:val="15"/>
        </w:rPr>
        <w:t xml:space="preserve"> (p. </w:t>
      </w:r>
      <w:r w:rsidR="005A428F">
        <w:rPr>
          <w:rStyle w:val="ju-double-space"/>
          <w:rFonts w:asciiTheme="majorHAnsi" w:hAnsiTheme="majorHAnsi"/>
          <w:sz w:val="24"/>
          <w:szCs w:val="15"/>
        </w:rPr>
        <w:t>19</w:t>
      </w:r>
      <w:r w:rsidRPr="00065434">
        <w:rPr>
          <w:rStyle w:val="ju-double-space"/>
          <w:rFonts w:asciiTheme="majorHAnsi" w:hAnsiTheme="majorHAnsi"/>
          <w:sz w:val="24"/>
          <w:szCs w:val="15"/>
        </w:rPr>
        <w:t>)</w:t>
      </w:r>
      <w:commentRangeEnd w:id="19"/>
      <w:r w:rsidR="0098339B">
        <w:rPr>
          <w:rStyle w:val="CommentReference"/>
          <w:rFonts w:asciiTheme="minorHAnsi" w:hAnsiTheme="minorHAnsi" w:cstheme="minorBidi"/>
        </w:rPr>
        <w:commentReference w:id="19"/>
      </w:r>
    </w:p>
    <w:p w14:paraId="0BA05B19" w14:textId="52E4C468" w:rsidR="008B6468" w:rsidRDefault="00295685" w:rsidP="00065434">
      <w:pPr>
        <w:spacing w:line="480" w:lineRule="auto"/>
        <w:rPr>
          <w:rFonts w:asciiTheme="majorHAnsi" w:eastAsia="Times New Roman" w:hAnsiTheme="majorHAnsi" w:cs="Times New Roman"/>
          <w:color w:val="000000"/>
          <w:sz w:val="22"/>
          <w:szCs w:val="22"/>
        </w:rPr>
      </w:pPr>
      <w:r w:rsidRPr="00065434">
        <w:rPr>
          <w:rFonts w:asciiTheme="majorHAnsi" w:eastAsia="Times New Roman" w:hAnsiTheme="majorHAnsi" w:cs="Times New Roman"/>
          <w:color w:val="000000"/>
          <w:sz w:val="22"/>
          <w:szCs w:val="22"/>
        </w:rPr>
        <w:t xml:space="preserve">Although you can’t know everything </w:t>
      </w:r>
      <w:r w:rsidR="0098339B">
        <w:rPr>
          <w:rFonts w:asciiTheme="majorHAnsi" w:eastAsia="Times New Roman" w:hAnsiTheme="majorHAnsi" w:cs="Times New Roman"/>
          <w:color w:val="000000"/>
          <w:sz w:val="22"/>
          <w:szCs w:val="22"/>
        </w:rPr>
        <w:t xml:space="preserve">about </w:t>
      </w:r>
      <w:r w:rsidRPr="00065434">
        <w:rPr>
          <w:rFonts w:asciiTheme="majorHAnsi" w:eastAsia="Times New Roman" w:hAnsiTheme="majorHAnsi" w:cs="Times New Roman"/>
          <w:color w:val="000000"/>
          <w:sz w:val="22"/>
          <w:szCs w:val="22"/>
        </w:rPr>
        <w:t xml:space="preserve">the car you are buying, the information included in a VHR is </w:t>
      </w:r>
      <w:r w:rsidR="0098339B">
        <w:rPr>
          <w:rFonts w:asciiTheme="majorHAnsi" w:eastAsia="Times New Roman" w:hAnsiTheme="majorHAnsi" w:cs="Times New Roman"/>
          <w:color w:val="000000"/>
          <w:sz w:val="22"/>
          <w:szCs w:val="22"/>
        </w:rPr>
        <w:t>much</w:t>
      </w:r>
      <w:r w:rsidRPr="00065434">
        <w:rPr>
          <w:rFonts w:asciiTheme="majorHAnsi" w:eastAsia="Times New Roman" w:hAnsiTheme="majorHAnsi" w:cs="Times New Roman"/>
          <w:color w:val="000000"/>
          <w:sz w:val="22"/>
          <w:szCs w:val="22"/>
        </w:rPr>
        <w:t xml:space="preserve"> better than nothing!</w:t>
      </w:r>
    </w:p>
    <w:p w14:paraId="72B8DAD3" w14:textId="38AFC132" w:rsidR="00065434" w:rsidRPr="00065434" w:rsidRDefault="00065434" w:rsidP="00065434">
      <w:pPr>
        <w:spacing w:line="480" w:lineRule="auto"/>
        <w:jc w:val="center"/>
        <w:rPr>
          <w:rFonts w:asciiTheme="majorHAnsi" w:eastAsia="Times New Roman" w:hAnsiTheme="majorHAnsi" w:cs="Times New Roman"/>
          <w:b/>
          <w:color w:val="000000"/>
          <w:sz w:val="22"/>
          <w:szCs w:val="22"/>
        </w:rPr>
      </w:pPr>
      <w:r w:rsidRPr="00065434">
        <w:rPr>
          <w:rFonts w:asciiTheme="majorHAnsi" w:eastAsia="Times New Roman" w:hAnsiTheme="majorHAnsi" w:cs="Times New Roman"/>
          <w:b/>
          <w:color w:val="000000"/>
          <w:sz w:val="22"/>
          <w:szCs w:val="22"/>
        </w:rPr>
        <w:t>Know how to negotiate</w:t>
      </w:r>
    </w:p>
    <w:p w14:paraId="2E7A99FE" w14:textId="1D4668C3" w:rsidR="00910368" w:rsidRPr="00065434" w:rsidRDefault="000E7C7E" w:rsidP="00065434">
      <w:pPr>
        <w:spacing w:line="480" w:lineRule="auto"/>
        <w:ind w:firstLine="720"/>
        <w:rPr>
          <w:rStyle w:val="ju-double-space"/>
          <w:rFonts w:asciiTheme="majorHAnsi" w:hAnsiTheme="majorHAnsi"/>
          <w:szCs w:val="15"/>
        </w:rPr>
      </w:pPr>
      <w:commentRangeStart w:id="20"/>
      <w:r w:rsidRPr="00065434">
        <w:rPr>
          <w:rStyle w:val="ju-double-space"/>
          <w:rFonts w:asciiTheme="majorHAnsi" w:hAnsiTheme="majorHAnsi"/>
          <w:szCs w:val="15"/>
        </w:rPr>
        <w:lastRenderedPageBreak/>
        <w:t xml:space="preserve">When you begin </w:t>
      </w:r>
      <w:r w:rsidR="00D90E7A">
        <w:rPr>
          <w:rStyle w:val="ju-double-space"/>
          <w:rFonts w:asciiTheme="majorHAnsi" w:hAnsiTheme="majorHAnsi"/>
          <w:szCs w:val="15"/>
        </w:rPr>
        <w:t>to shop</w:t>
      </w:r>
      <w:r w:rsidR="00D90E7A" w:rsidRPr="00065434">
        <w:rPr>
          <w:rStyle w:val="ju-double-space"/>
          <w:rFonts w:asciiTheme="majorHAnsi" w:hAnsiTheme="majorHAnsi"/>
          <w:szCs w:val="15"/>
        </w:rPr>
        <w:t xml:space="preserve"> </w:t>
      </w:r>
      <w:r w:rsidRPr="00065434">
        <w:rPr>
          <w:rStyle w:val="ju-double-space"/>
          <w:rFonts w:asciiTheme="majorHAnsi" w:hAnsiTheme="majorHAnsi"/>
          <w:szCs w:val="15"/>
        </w:rPr>
        <w:t>for a used car, it's</w:t>
      </w:r>
      <w:r w:rsidR="002067B0" w:rsidRPr="00065434">
        <w:rPr>
          <w:rStyle w:val="ju-double-space"/>
          <w:rFonts w:asciiTheme="majorHAnsi" w:hAnsiTheme="majorHAnsi"/>
          <w:szCs w:val="15"/>
        </w:rPr>
        <w:t xml:space="preserve"> essential to know your budget.</w:t>
      </w:r>
      <w:r w:rsidRPr="00065434">
        <w:rPr>
          <w:rStyle w:val="ju-double-space"/>
          <w:rFonts w:asciiTheme="majorHAnsi" w:hAnsiTheme="majorHAnsi"/>
          <w:szCs w:val="15"/>
        </w:rPr>
        <w:t xml:space="preserve"> You should know the maximum amount that you can pay</w:t>
      </w:r>
      <w:r w:rsidR="00AE2C6B">
        <w:rPr>
          <w:rStyle w:val="ju-double-space"/>
          <w:rFonts w:asciiTheme="majorHAnsi" w:hAnsiTheme="majorHAnsi"/>
          <w:szCs w:val="15"/>
        </w:rPr>
        <w:t>, including the cost of</w:t>
      </w:r>
      <w:r w:rsidRPr="00065434">
        <w:rPr>
          <w:rStyle w:val="ju-double-space"/>
          <w:rFonts w:asciiTheme="majorHAnsi" w:hAnsiTheme="majorHAnsi"/>
          <w:szCs w:val="15"/>
        </w:rPr>
        <w:t xml:space="preserve"> taxes, licenses, and </w:t>
      </w:r>
      <w:r w:rsidR="00AE2C6B">
        <w:rPr>
          <w:rStyle w:val="ju-double-space"/>
          <w:rFonts w:asciiTheme="majorHAnsi" w:hAnsiTheme="majorHAnsi"/>
          <w:szCs w:val="15"/>
        </w:rPr>
        <w:t xml:space="preserve">your </w:t>
      </w:r>
      <w:r w:rsidRPr="00065434">
        <w:rPr>
          <w:rStyle w:val="ju-double-space"/>
          <w:rFonts w:asciiTheme="majorHAnsi" w:hAnsiTheme="majorHAnsi"/>
          <w:szCs w:val="15"/>
        </w:rPr>
        <w:t xml:space="preserve">registration. </w:t>
      </w:r>
      <w:r w:rsidR="00910368" w:rsidRPr="00065434">
        <w:rPr>
          <w:rStyle w:val="ju-double-space"/>
          <w:rFonts w:asciiTheme="majorHAnsi" w:hAnsiTheme="majorHAnsi"/>
          <w:szCs w:val="15"/>
        </w:rPr>
        <w:t xml:space="preserve">You can use several techniques to make sure </w:t>
      </w:r>
      <w:r w:rsidR="00AE2C6B">
        <w:rPr>
          <w:rStyle w:val="ju-double-space"/>
          <w:rFonts w:asciiTheme="majorHAnsi" w:hAnsiTheme="majorHAnsi"/>
          <w:szCs w:val="15"/>
        </w:rPr>
        <w:t xml:space="preserve">that </w:t>
      </w:r>
      <w:r w:rsidR="00910368" w:rsidRPr="00065434">
        <w:rPr>
          <w:rStyle w:val="ju-double-space"/>
          <w:rFonts w:asciiTheme="majorHAnsi" w:hAnsiTheme="majorHAnsi"/>
          <w:szCs w:val="15"/>
        </w:rPr>
        <w:t>you don't exceed your budget.  As sales expert Gary Wilfred (2004) tells us, "One highly successful technique is called 'the broken record.'  No matter what the salesperson says, you just keep repeating 'I want to pay no more than $X for this car.'  By repeating yourself like a broken record, you wear the salesperson down" (p. 12</w:t>
      </w:r>
      <w:commentRangeStart w:id="21"/>
      <w:r w:rsidR="00910368" w:rsidRPr="00065434">
        <w:rPr>
          <w:rStyle w:val="ju-double-space"/>
          <w:rFonts w:asciiTheme="majorHAnsi" w:hAnsiTheme="majorHAnsi"/>
          <w:szCs w:val="15"/>
        </w:rPr>
        <w:t>).</w:t>
      </w:r>
      <w:commentRangeEnd w:id="20"/>
      <w:r w:rsidR="00910368" w:rsidRPr="00065434">
        <w:rPr>
          <w:rStyle w:val="CommentReference"/>
          <w:rFonts w:asciiTheme="majorHAnsi" w:hAnsiTheme="majorHAnsi"/>
        </w:rPr>
        <w:commentReference w:id="20"/>
      </w:r>
      <w:r w:rsidR="00295685" w:rsidRPr="00065434">
        <w:rPr>
          <w:rStyle w:val="ju-double-space"/>
          <w:rFonts w:asciiTheme="majorHAnsi" w:hAnsiTheme="majorHAnsi"/>
          <w:szCs w:val="15"/>
        </w:rPr>
        <w:t xml:space="preserve">  </w:t>
      </w:r>
      <w:r w:rsidR="008B6468" w:rsidRPr="00065434">
        <w:rPr>
          <w:rFonts w:asciiTheme="majorHAnsi" w:eastAsia="Times New Roman" w:hAnsiTheme="majorHAnsi" w:cs="Times New Roman"/>
          <w:color w:val="000000"/>
          <w:sz w:val="22"/>
          <w:szCs w:val="22"/>
        </w:rPr>
        <w:t>In another technique, called "signed, sealed, delivered," you agree to sign the contract as soon as the salesperson meets your price.  A third technique focuses on mutual advantage.  You tell the salesperson that you want a price that helps her make a reasonable profit while not exceeding your own budget (Wilfred, 2004). </w:t>
      </w:r>
      <w:commentRangeEnd w:id="21"/>
      <w:r w:rsidR="00295685" w:rsidRPr="00065434">
        <w:rPr>
          <w:rStyle w:val="CommentReference"/>
          <w:rFonts w:asciiTheme="majorHAnsi" w:hAnsiTheme="majorHAnsi"/>
        </w:rPr>
        <w:commentReference w:id="21"/>
      </w:r>
    </w:p>
    <w:p w14:paraId="3F28AA01" w14:textId="64718DED" w:rsidR="006C6BA4" w:rsidRPr="00065434" w:rsidRDefault="000E7C7E" w:rsidP="00065434">
      <w:pPr>
        <w:spacing w:line="480" w:lineRule="auto"/>
        <w:ind w:firstLine="720"/>
        <w:rPr>
          <w:rFonts w:asciiTheme="majorHAnsi" w:hAnsiTheme="majorHAnsi"/>
        </w:rPr>
      </w:pPr>
      <w:commentRangeStart w:id="22"/>
      <w:r w:rsidRPr="00065434">
        <w:rPr>
          <w:rFonts w:asciiTheme="majorHAnsi" w:hAnsiTheme="majorHAnsi" w:cs="Times New Roman"/>
        </w:rPr>
        <w:t xml:space="preserve">According to Gary Wilfred (2004), car salespeople are motivated to sell cars because their compensation depends </w:t>
      </w:r>
      <w:r w:rsidR="00AE2C6B">
        <w:rPr>
          <w:rFonts w:asciiTheme="majorHAnsi" w:hAnsiTheme="majorHAnsi" w:cs="Times New Roman"/>
        </w:rPr>
        <w:t>up</w:t>
      </w:r>
      <w:r w:rsidRPr="00065434">
        <w:rPr>
          <w:rFonts w:asciiTheme="majorHAnsi" w:hAnsiTheme="majorHAnsi" w:cs="Times New Roman"/>
        </w:rPr>
        <w:t>on the number of cars they sell.</w:t>
      </w:r>
      <w:r w:rsidR="002067B0" w:rsidRPr="00065434">
        <w:rPr>
          <w:rFonts w:asciiTheme="majorHAnsi" w:hAnsiTheme="majorHAnsi"/>
          <w:szCs w:val="15"/>
        </w:rPr>
        <w:t xml:space="preserve"> Wilfred </w:t>
      </w:r>
      <w:r w:rsidRPr="00065434">
        <w:rPr>
          <w:rFonts w:asciiTheme="majorHAnsi" w:hAnsiTheme="majorHAnsi"/>
        </w:rPr>
        <w:t xml:space="preserve">also mentions that many car salespeople have a "bottom line" number for each car; that is, they have an unspoken minimum price </w:t>
      </w:r>
      <w:r w:rsidR="00AE2C6B">
        <w:rPr>
          <w:rFonts w:asciiTheme="majorHAnsi" w:hAnsiTheme="majorHAnsi"/>
        </w:rPr>
        <w:t xml:space="preserve">that </w:t>
      </w:r>
      <w:r w:rsidRPr="00065434">
        <w:rPr>
          <w:rFonts w:asciiTheme="majorHAnsi" w:hAnsiTheme="majorHAnsi"/>
        </w:rPr>
        <w:t>they will accept for any car.</w:t>
      </w:r>
      <w:commentRangeEnd w:id="22"/>
      <w:r w:rsidR="008B6468" w:rsidRPr="00065434">
        <w:rPr>
          <w:rStyle w:val="CommentReference"/>
          <w:rFonts w:asciiTheme="majorHAnsi" w:hAnsiTheme="majorHAnsi"/>
        </w:rPr>
        <w:commentReference w:id="22"/>
      </w:r>
      <w:r w:rsidR="00295685" w:rsidRPr="00065434">
        <w:rPr>
          <w:rFonts w:asciiTheme="majorHAnsi" w:hAnsiTheme="majorHAnsi"/>
        </w:rPr>
        <w:t xml:space="preserve">   </w:t>
      </w:r>
      <w:r w:rsidR="009340AA">
        <w:rPr>
          <w:rFonts w:asciiTheme="majorHAnsi" w:hAnsiTheme="majorHAnsi"/>
        </w:rPr>
        <w:t>When</w:t>
      </w:r>
      <w:r w:rsidR="00295685" w:rsidRPr="00065434">
        <w:rPr>
          <w:rFonts w:asciiTheme="majorHAnsi" w:hAnsiTheme="majorHAnsi"/>
        </w:rPr>
        <w:t xml:space="preserve"> you know what your bottom line is, </w:t>
      </w:r>
      <w:r w:rsidR="009340AA">
        <w:rPr>
          <w:rFonts w:asciiTheme="majorHAnsi" w:hAnsiTheme="majorHAnsi"/>
        </w:rPr>
        <w:t xml:space="preserve">then </w:t>
      </w:r>
      <w:r w:rsidR="00295685" w:rsidRPr="00065434">
        <w:rPr>
          <w:rFonts w:asciiTheme="majorHAnsi" w:hAnsiTheme="majorHAnsi"/>
        </w:rPr>
        <w:t xml:space="preserve">you have a very good chance of negotiating the deal </w:t>
      </w:r>
      <w:r w:rsidR="00AE2C6B" w:rsidRPr="00065434">
        <w:rPr>
          <w:rFonts w:asciiTheme="majorHAnsi" w:hAnsiTheme="majorHAnsi"/>
        </w:rPr>
        <w:t>you want</w:t>
      </w:r>
      <w:r w:rsidR="00295685" w:rsidRPr="00065434">
        <w:rPr>
          <w:rFonts w:asciiTheme="majorHAnsi" w:hAnsiTheme="majorHAnsi"/>
        </w:rPr>
        <w:t>.</w:t>
      </w:r>
    </w:p>
    <w:p w14:paraId="284E8557" w14:textId="77777777" w:rsidR="00295685" w:rsidRPr="00065434" w:rsidRDefault="00295685" w:rsidP="00065434">
      <w:pPr>
        <w:spacing w:line="480" w:lineRule="auto"/>
        <w:ind w:firstLine="720"/>
        <w:rPr>
          <w:rFonts w:asciiTheme="majorHAnsi" w:hAnsiTheme="majorHAnsi"/>
        </w:rPr>
      </w:pPr>
    </w:p>
    <w:p w14:paraId="204EB648" w14:textId="77777777" w:rsidR="00295685" w:rsidRPr="00065434" w:rsidRDefault="00295685" w:rsidP="00065434">
      <w:pPr>
        <w:spacing w:line="480" w:lineRule="auto"/>
        <w:jc w:val="center"/>
        <w:rPr>
          <w:rStyle w:val="ju-double-space"/>
          <w:rFonts w:asciiTheme="majorHAnsi" w:hAnsiTheme="majorHAnsi"/>
        </w:rPr>
      </w:pPr>
      <w:r w:rsidRPr="00065434">
        <w:rPr>
          <w:rFonts w:asciiTheme="majorHAnsi" w:hAnsiTheme="majorHAnsi"/>
          <w:noProof/>
          <w:szCs w:val="15"/>
        </w:rPr>
        <w:lastRenderedPageBreak/>
        <w:drawing>
          <wp:inline distT="0" distB="0" distL="0" distR="0" wp14:anchorId="3862AE1A" wp14:editId="3CBE0086">
            <wp:extent cx="3089239" cy="2065000"/>
            <wp:effectExtent l="0" t="0" r="0" b="0"/>
            <wp:docPr id="2" name="Picture 2" descr=":Citation Games:GP2_Car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ation Games:GP2_CarLot.png"/>
                    <pic:cNvPicPr>
                      <a:picLocks noChangeAspect="1" noChangeArrowheads="1"/>
                    </pic:cNvPicPr>
                  </pic:nvPicPr>
                  <pic:blipFill>
                    <a:blip r:embed="rId10"/>
                    <a:srcRect/>
                    <a:stretch>
                      <a:fillRect/>
                    </a:stretch>
                  </pic:blipFill>
                  <pic:spPr bwMode="auto">
                    <a:xfrm>
                      <a:off x="0" y="0"/>
                      <a:ext cx="3128533" cy="2091266"/>
                    </a:xfrm>
                    <a:prstGeom prst="rect">
                      <a:avLst/>
                    </a:prstGeom>
                    <a:noFill/>
                    <a:ln w="9525">
                      <a:noFill/>
                      <a:miter lim="800000"/>
                      <a:headEnd/>
                      <a:tailEnd/>
                    </a:ln>
                  </pic:spPr>
                </pic:pic>
              </a:graphicData>
            </a:graphic>
          </wp:inline>
        </w:drawing>
      </w:r>
    </w:p>
    <w:p w14:paraId="06B3BCE7" w14:textId="24E71FB2" w:rsidR="00295685" w:rsidRPr="00065434" w:rsidRDefault="00295685" w:rsidP="00065434">
      <w:pPr>
        <w:tabs>
          <w:tab w:val="left" w:pos="530"/>
        </w:tabs>
        <w:ind w:left="1800" w:right="1800"/>
        <w:rPr>
          <w:rStyle w:val="ju-double-space"/>
          <w:rFonts w:asciiTheme="majorHAnsi" w:hAnsiTheme="majorHAnsi"/>
        </w:rPr>
      </w:pPr>
      <w:r w:rsidRPr="00065434">
        <w:rPr>
          <w:rStyle w:val="ju-examples"/>
          <w:rFonts w:asciiTheme="majorHAnsi" w:hAnsiTheme="majorHAnsi"/>
          <w:szCs w:val="15"/>
        </w:rPr>
        <w:t xml:space="preserve">Figure 2. </w:t>
      </w:r>
      <w:r w:rsidR="00400C01">
        <w:rPr>
          <w:rStyle w:val="ju-examples"/>
          <w:rFonts w:asciiTheme="majorHAnsi" w:hAnsiTheme="majorHAnsi"/>
          <w:szCs w:val="15"/>
        </w:rPr>
        <w:t>The p</w:t>
      </w:r>
      <w:r w:rsidR="00400C01" w:rsidRPr="00065434">
        <w:rPr>
          <w:rStyle w:val="ju-examples"/>
          <w:rFonts w:asciiTheme="majorHAnsi" w:hAnsiTheme="majorHAnsi"/>
          <w:szCs w:val="15"/>
        </w:rPr>
        <w:t>re</w:t>
      </w:r>
      <w:r w:rsidRPr="00065434">
        <w:rPr>
          <w:rStyle w:val="ju-examples"/>
          <w:rFonts w:asciiTheme="majorHAnsi" w:hAnsiTheme="majorHAnsi"/>
          <w:szCs w:val="15"/>
        </w:rPr>
        <w:t xml:space="preserve">-owned car lot. This photograph shows the pre-owned car section at a major car dealership (2015). </w:t>
      </w:r>
    </w:p>
    <w:p w14:paraId="214901B7" w14:textId="77777777" w:rsidR="00AD440A" w:rsidRPr="00065434" w:rsidRDefault="00AD440A" w:rsidP="00065434">
      <w:pPr>
        <w:spacing w:line="480" w:lineRule="auto"/>
        <w:ind w:firstLine="720"/>
        <w:rPr>
          <w:rFonts w:asciiTheme="majorHAnsi" w:hAnsiTheme="majorHAnsi"/>
        </w:rPr>
      </w:pPr>
    </w:p>
    <w:p w14:paraId="50CA13CA" w14:textId="1B3CB87C" w:rsidR="00295685" w:rsidRPr="008835A2" w:rsidRDefault="00065434" w:rsidP="00065434">
      <w:pPr>
        <w:spacing w:line="480" w:lineRule="auto"/>
        <w:rPr>
          <w:rStyle w:val="ju-double-space"/>
          <w:rFonts w:asciiTheme="majorHAnsi" w:eastAsia="Times New Roman" w:hAnsiTheme="majorHAnsi" w:cs="Times New Roman"/>
          <w:color w:val="000000"/>
        </w:rPr>
      </w:pPr>
      <w:r>
        <w:rPr>
          <w:rStyle w:val="ju-double-space"/>
          <w:rFonts w:asciiTheme="majorHAnsi" w:hAnsiTheme="majorHAnsi"/>
          <w:szCs w:val="15"/>
        </w:rPr>
        <w:tab/>
      </w:r>
      <w:commentRangeStart w:id="23"/>
      <w:r w:rsidR="00AD440A" w:rsidRPr="00065434">
        <w:rPr>
          <w:rStyle w:val="ju-double-space"/>
          <w:rFonts w:asciiTheme="majorHAnsi" w:hAnsiTheme="majorHAnsi"/>
          <w:szCs w:val="15"/>
        </w:rPr>
        <w:t xml:space="preserve">Today's auto dealerships sell both new cars and used cars, and they often provide warranties on the used cars. Car buyers feel more confident about buying a used car when it comes with a warranty </w:t>
      </w:r>
      <w:r w:rsidR="00AD440A" w:rsidRPr="00065434">
        <w:rPr>
          <w:rStyle w:val="marker"/>
          <w:rFonts w:asciiTheme="majorHAnsi" w:hAnsiTheme="majorHAnsi"/>
          <w:szCs w:val="15"/>
        </w:rPr>
        <w:t>("Buying a Used Car from a Dealer," 2017)</w:t>
      </w:r>
      <w:r w:rsidR="00AD440A" w:rsidRPr="00065434">
        <w:rPr>
          <w:rStyle w:val="ju-double-space"/>
          <w:rFonts w:asciiTheme="majorHAnsi" w:hAnsiTheme="majorHAnsi"/>
          <w:szCs w:val="15"/>
        </w:rPr>
        <w:t xml:space="preserve">. </w:t>
      </w:r>
      <w:commentRangeEnd w:id="23"/>
      <w:r w:rsidR="00AD440A" w:rsidRPr="00065434">
        <w:rPr>
          <w:rStyle w:val="CommentReference"/>
          <w:rFonts w:asciiTheme="majorHAnsi" w:hAnsiTheme="majorHAnsi"/>
        </w:rPr>
        <w:commentReference w:id="23"/>
      </w:r>
      <w:r w:rsidR="00AD440A" w:rsidRPr="00065434">
        <w:rPr>
          <w:rStyle w:val="CommentReference"/>
          <w:rFonts w:asciiTheme="majorHAnsi" w:hAnsiTheme="majorHAnsi"/>
        </w:rPr>
        <w:t xml:space="preserve"> </w:t>
      </w:r>
      <w:commentRangeStart w:id="24"/>
      <w:r w:rsidR="00AD440A" w:rsidRPr="008835A2">
        <w:rPr>
          <w:rFonts w:asciiTheme="majorHAnsi" w:eastAsia="Times New Roman" w:hAnsiTheme="majorHAnsi" w:cs="Times New Roman"/>
          <w:color w:val="000000"/>
        </w:rPr>
        <w:t>Many auto dealerships even offer detailed inspections of used cars</w:t>
      </w:r>
      <w:r w:rsidR="00351AC8" w:rsidRPr="008835A2">
        <w:rPr>
          <w:rFonts w:asciiTheme="majorHAnsi" w:eastAsia="Times New Roman" w:hAnsiTheme="majorHAnsi" w:cs="Times New Roman"/>
          <w:color w:val="000000"/>
        </w:rPr>
        <w:t xml:space="preserve"> that allow them to offer a warranty to the buyer</w:t>
      </w:r>
      <w:r w:rsidR="00AD440A" w:rsidRPr="008835A2">
        <w:rPr>
          <w:rFonts w:asciiTheme="majorHAnsi" w:eastAsia="Times New Roman" w:hAnsiTheme="majorHAnsi" w:cs="Times New Roman"/>
          <w:color w:val="000000"/>
        </w:rPr>
        <w:t xml:space="preserve"> ("Buying a Used Car from a Dealer," 2017).</w:t>
      </w:r>
      <w:commentRangeEnd w:id="24"/>
      <w:r w:rsidR="008835A2">
        <w:rPr>
          <w:rStyle w:val="CommentReference"/>
        </w:rPr>
        <w:commentReference w:id="24"/>
      </w:r>
    </w:p>
    <w:p w14:paraId="6EE358DD" w14:textId="41BDF176" w:rsidR="00B8339B" w:rsidRPr="00065434" w:rsidRDefault="00295685" w:rsidP="00065434">
      <w:pPr>
        <w:pStyle w:val="NormalWeb"/>
        <w:spacing w:beforeLines="0" w:afterLines="0" w:line="480" w:lineRule="auto"/>
        <w:ind w:firstLine="720"/>
        <w:rPr>
          <w:rStyle w:val="ju-double-space"/>
          <w:rFonts w:asciiTheme="majorHAnsi" w:hAnsiTheme="majorHAnsi"/>
          <w:sz w:val="24"/>
          <w:szCs w:val="15"/>
        </w:rPr>
      </w:pPr>
      <w:r w:rsidRPr="00065434">
        <w:rPr>
          <w:rStyle w:val="ju-double-space"/>
          <w:rFonts w:asciiTheme="majorHAnsi" w:hAnsiTheme="majorHAnsi"/>
          <w:sz w:val="24"/>
          <w:szCs w:val="15"/>
        </w:rPr>
        <w:t>Buying a used car is a great idea!  You get better value for y</w:t>
      </w:r>
      <w:r w:rsidR="00065434">
        <w:rPr>
          <w:rStyle w:val="ju-double-space"/>
          <w:rFonts w:asciiTheme="majorHAnsi" w:hAnsiTheme="majorHAnsi"/>
          <w:sz w:val="24"/>
          <w:szCs w:val="15"/>
        </w:rPr>
        <w:t xml:space="preserve">our money </w:t>
      </w:r>
      <w:r w:rsidRPr="00065434">
        <w:rPr>
          <w:rStyle w:val="ju-double-space"/>
          <w:rFonts w:asciiTheme="majorHAnsi" w:hAnsiTheme="majorHAnsi"/>
          <w:sz w:val="24"/>
          <w:szCs w:val="15"/>
        </w:rPr>
        <w:t xml:space="preserve">than </w:t>
      </w:r>
      <w:r w:rsidR="00065434">
        <w:rPr>
          <w:rStyle w:val="ju-double-space"/>
          <w:rFonts w:asciiTheme="majorHAnsi" w:hAnsiTheme="majorHAnsi"/>
          <w:sz w:val="24"/>
          <w:szCs w:val="15"/>
        </w:rPr>
        <w:t xml:space="preserve">you do when </w:t>
      </w:r>
      <w:r w:rsidRPr="00065434">
        <w:rPr>
          <w:rStyle w:val="ju-double-space"/>
          <w:rFonts w:asciiTheme="majorHAnsi" w:hAnsiTheme="majorHAnsi"/>
          <w:sz w:val="24"/>
          <w:szCs w:val="15"/>
        </w:rPr>
        <w:t xml:space="preserve">you buy a new car.    With a little planning and </w:t>
      </w:r>
      <w:proofErr w:type="gramStart"/>
      <w:r w:rsidRPr="00065434">
        <w:rPr>
          <w:rStyle w:val="ju-double-space"/>
          <w:rFonts w:asciiTheme="majorHAnsi" w:hAnsiTheme="majorHAnsi"/>
          <w:sz w:val="24"/>
          <w:szCs w:val="15"/>
        </w:rPr>
        <w:t>research</w:t>
      </w:r>
      <w:proofErr w:type="gramEnd"/>
      <w:r w:rsidRPr="00065434">
        <w:rPr>
          <w:rStyle w:val="ju-double-space"/>
          <w:rFonts w:asciiTheme="majorHAnsi" w:hAnsiTheme="majorHAnsi"/>
          <w:sz w:val="24"/>
          <w:szCs w:val="15"/>
        </w:rPr>
        <w:t xml:space="preserve"> </w:t>
      </w:r>
      <w:r w:rsidR="002067B0" w:rsidRPr="00065434">
        <w:rPr>
          <w:rStyle w:val="ju-double-space"/>
          <w:rFonts w:asciiTheme="majorHAnsi" w:hAnsiTheme="majorHAnsi"/>
          <w:sz w:val="24"/>
          <w:szCs w:val="15"/>
        </w:rPr>
        <w:t xml:space="preserve">you </w:t>
      </w:r>
      <w:r w:rsidR="00AD440A" w:rsidRPr="00065434">
        <w:rPr>
          <w:rStyle w:val="ju-double-space"/>
          <w:rFonts w:asciiTheme="majorHAnsi" w:hAnsiTheme="majorHAnsi"/>
          <w:sz w:val="24"/>
          <w:szCs w:val="15"/>
        </w:rPr>
        <w:t>can find the car of your dreams—a car you can rely on at a price you can afford.</w:t>
      </w:r>
    </w:p>
    <w:p w14:paraId="11BBC851" w14:textId="77777777" w:rsidR="00295685" w:rsidRPr="00065434" w:rsidRDefault="00295685" w:rsidP="00065434">
      <w:pPr>
        <w:pStyle w:val="NormalWeb"/>
        <w:spacing w:beforeLines="0" w:afterLines="0" w:line="480" w:lineRule="auto"/>
        <w:ind w:firstLine="720"/>
        <w:rPr>
          <w:rStyle w:val="ju-double-space"/>
          <w:rFonts w:asciiTheme="majorHAnsi" w:hAnsiTheme="majorHAnsi"/>
          <w:sz w:val="24"/>
          <w:szCs w:val="15"/>
        </w:rPr>
      </w:pPr>
    </w:p>
    <w:p w14:paraId="6C00850B" w14:textId="77777777" w:rsidR="00295685" w:rsidRDefault="00295685" w:rsidP="00065434">
      <w:pPr>
        <w:pStyle w:val="NormalWeb"/>
        <w:spacing w:beforeLines="0" w:afterLines="0" w:line="480" w:lineRule="auto"/>
        <w:ind w:firstLine="720"/>
        <w:rPr>
          <w:rStyle w:val="ju-double-space"/>
          <w:rFonts w:asciiTheme="majorHAnsi" w:hAnsiTheme="majorHAnsi" w:cstheme="minorBidi"/>
          <w:sz w:val="24"/>
          <w:szCs w:val="24"/>
        </w:rPr>
      </w:pPr>
    </w:p>
    <w:p w14:paraId="4D15A6D3" w14:textId="77777777" w:rsidR="00065434" w:rsidRDefault="00065434" w:rsidP="00065434">
      <w:pPr>
        <w:pStyle w:val="NormalWeb"/>
        <w:spacing w:beforeLines="0" w:afterLines="0" w:line="480" w:lineRule="auto"/>
        <w:ind w:firstLine="720"/>
        <w:rPr>
          <w:rStyle w:val="ju-double-space"/>
          <w:rFonts w:asciiTheme="majorHAnsi" w:hAnsiTheme="majorHAnsi" w:cstheme="minorBidi"/>
          <w:sz w:val="24"/>
          <w:szCs w:val="24"/>
        </w:rPr>
      </w:pPr>
    </w:p>
    <w:p w14:paraId="2953032A" w14:textId="77777777" w:rsidR="00065434" w:rsidRDefault="00065434" w:rsidP="00065434">
      <w:pPr>
        <w:pStyle w:val="NormalWeb"/>
        <w:spacing w:beforeLines="0" w:afterLines="0" w:line="480" w:lineRule="auto"/>
        <w:ind w:firstLine="720"/>
        <w:rPr>
          <w:rStyle w:val="ju-double-space"/>
          <w:rFonts w:asciiTheme="majorHAnsi" w:hAnsiTheme="majorHAnsi" w:cstheme="minorBidi"/>
          <w:sz w:val="24"/>
          <w:szCs w:val="24"/>
        </w:rPr>
      </w:pPr>
    </w:p>
    <w:p w14:paraId="32FC5474" w14:textId="77777777" w:rsidR="00341A9A" w:rsidRDefault="00341A9A" w:rsidP="00065434">
      <w:pPr>
        <w:pStyle w:val="NormalWeb"/>
        <w:spacing w:beforeLines="0" w:afterLines="0" w:line="480" w:lineRule="auto"/>
        <w:ind w:firstLine="720"/>
        <w:rPr>
          <w:rStyle w:val="ju-double-space"/>
          <w:rFonts w:asciiTheme="majorHAnsi" w:hAnsiTheme="majorHAnsi" w:cstheme="minorBidi"/>
          <w:sz w:val="24"/>
          <w:szCs w:val="24"/>
        </w:rPr>
      </w:pPr>
    </w:p>
    <w:p w14:paraId="52ADC61E" w14:textId="77777777" w:rsidR="00065434" w:rsidRPr="00065434" w:rsidRDefault="00065434" w:rsidP="00065434">
      <w:pPr>
        <w:pStyle w:val="NormalWeb"/>
        <w:spacing w:beforeLines="0" w:afterLines="0" w:line="480" w:lineRule="auto"/>
        <w:ind w:firstLine="720"/>
        <w:rPr>
          <w:rStyle w:val="ju-double-space"/>
          <w:rFonts w:asciiTheme="majorHAnsi" w:hAnsiTheme="majorHAnsi" w:cstheme="minorBidi"/>
          <w:sz w:val="24"/>
          <w:szCs w:val="24"/>
        </w:rPr>
      </w:pPr>
    </w:p>
    <w:p w14:paraId="22D4F5D2" w14:textId="77777777" w:rsidR="000E7C7E" w:rsidRPr="00065434" w:rsidRDefault="00287AA8" w:rsidP="00065434">
      <w:pPr>
        <w:tabs>
          <w:tab w:val="left" w:pos="530"/>
        </w:tabs>
        <w:spacing w:line="480" w:lineRule="auto"/>
        <w:jc w:val="center"/>
        <w:rPr>
          <w:rStyle w:val="ju-examples"/>
          <w:rFonts w:asciiTheme="majorHAnsi" w:hAnsiTheme="majorHAnsi" w:cs="Times New Roman"/>
          <w:sz w:val="20"/>
          <w:szCs w:val="20"/>
        </w:rPr>
      </w:pPr>
      <w:r w:rsidRPr="00065434">
        <w:rPr>
          <w:rStyle w:val="ju-examples"/>
          <w:rFonts w:asciiTheme="majorHAnsi" w:hAnsiTheme="majorHAnsi"/>
          <w:szCs w:val="15"/>
        </w:rPr>
        <w:lastRenderedPageBreak/>
        <w:t>References</w:t>
      </w:r>
    </w:p>
    <w:p w14:paraId="6F964217" w14:textId="77777777" w:rsidR="00065434" w:rsidRDefault="00B24302" w:rsidP="00065434">
      <w:pPr>
        <w:tabs>
          <w:tab w:val="left" w:pos="530"/>
        </w:tabs>
        <w:spacing w:line="480" w:lineRule="auto"/>
        <w:ind w:hanging="720"/>
        <w:rPr>
          <w:rStyle w:val="ju-examples"/>
          <w:rFonts w:asciiTheme="majorHAnsi" w:hAnsiTheme="majorHAnsi"/>
          <w:szCs w:val="15"/>
        </w:rPr>
      </w:pPr>
      <w:r w:rsidRPr="00065434">
        <w:rPr>
          <w:rStyle w:val="ju-examples"/>
          <w:rFonts w:asciiTheme="majorHAnsi" w:hAnsiTheme="majorHAnsi"/>
          <w:szCs w:val="15"/>
        </w:rPr>
        <w:t>Browning, T. (2016</w:t>
      </w:r>
      <w:r w:rsidR="002E2E88" w:rsidRPr="00065434">
        <w:rPr>
          <w:rStyle w:val="ju-examples"/>
          <w:rFonts w:asciiTheme="majorHAnsi" w:hAnsiTheme="majorHAnsi"/>
          <w:szCs w:val="15"/>
        </w:rPr>
        <w:t>, March</w:t>
      </w:r>
      <w:r w:rsidRPr="00065434">
        <w:rPr>
          <w:rStyle w:val="ju-examples"/>
          <w:rFonts w:asciiTheme="majorHAnsi" w:hAnsiTheme="majorHAnsi"/>
          <w:szCs w:val="15"/>
        </w:rPr>
        <w:t xml:space="preserve">). Rating the reliability of used cars. </w:t>
      </w:r>
      <w:r w:rsidR="002E2E88" w:rsidRPr="00065434">
        <w:rPr>
          <w:rStyle w:val="ju-examples"/>
          <w:rFonts w:asciiTheme="majorHAnsi" w:hAnsiTheme="majorHAnsi"/>
          <w:i/>
          <w:szCs w:val="15"/>
        </w:rPr>
        <w:t>The Consumer Advocate, 3</w:t>
      </w:r>
      <w:r w:rsidR="002E2E88" w:rsidRPr="00065434">
        <w:rPr>
          <w:rStyle w:val="ju-examples"/>
          <w:rFonts w:asciiTheme="majorHAnsi" w:hAnsiTheme="majorHAnsi"/>
          <w:szCs w:val="15"/>
        </w:rPr>
        <w:t xml:space="preserve">(1), </w:t>
      </w:r>
    </w:p>
    <w:p w14:paraId="5EE7438B" w14:textId="2800FB0D" w:rsidR="00B24302" w:rsidRPr="00065434" w:rsidRDefault="00065434" w:rsidP="00065434">
      <w:pPr>
        <w:tabs>
          <w:tab w:val="left" w:pos="530"/>
        </w:tabs>
        <w:spacing w:line="480" w:lineRule="auto"/>
        <w:ind w:hanging="720"/>
        <w:rPr>
          <w:rStyle w:val="ju-examples"/>
          <w:rFonts w:asciiTheme="majorHAnsi" w:hAnsiTheme="majorHAnsi"/>
        </w:rPr>
      </w:pPr>
      <w:r>
        <w:rPr>
          <w:rStyle w:val="ju-examples"/>
          <w:rFonts w:asciiTheme="majorHAnsi" w:hAnsiTheme="majorHAnsi"/>
          <w:szCs w:val="15"/>
        </w:rPr>
        <w:tab/>
      </w:r>
      <w:r w:rsidR="002E2E88" w:rsidRPr="00065434">
        <w:rPr>
          <w:rStyle w:val="ju-examples"/>
          <w:rFonts w:asciiTheme="majorHAnsi" w:hAnsiTheme="majorHAnsi"/>
          <w:szCs w:val="15"/>
        </w:rPr>
        <w:t xml:space="preserve">39 – 41.  </w:t>
      </w:r>
      <w:r w:rsidR="00B24302" w:rsidRPr="00065434">
        <w:rPr>
          <w:rStyle w:val="ju-examples"/>
          <w:rFonts w:asciiTheme="majorHAnsi" w:hAnsiTheme="majorHAnsi"/>
          <w:szCs w:val="15"/>
        </w:rPr>
        <w:t>Retrieved from http://www.consumeradvocate.com/</w:t>
      </w:r>
      <w:r w:rsidR="002E2E88" w:rsidRPr="00065434">
        <w:rPr>
          <w:rStyle w:val="ju-examples"/>
          <w:rFonts w:asciiTheme="majorHAnsi" w:hAnsiTheme="majorHAnsi"/>
          <w:szCs w:val="15"/>
        </w:rPr>
        <w:t>3/1/</w:t>
      </w:r>
      <w:r w:rsidR="00B24302" w:rsidRPr="00065434">
        <w:rPr>
          <w:rStyle w:val="ju-examples"/>
          <w:rFonts w:asciiTheme="majorHAnsi" w:hAnsiTheme="majorHAnsi"/>
          <w:szCs w:val="15"/>
        </w:rPr>
        <w:t>browning</w:t>
      </w:r>
    </w:p>
    <w:p w14:paraId="6917058F" w14:textId="60C6599D" w:rsidR="00DE369A" w:rsidRPr="00065434" w:rsidRDefault="00DE369A" w:rsidP="00065434">
      <w:pPr>
        <w:tabs>
          <w:tab w:val="left" w:pos="530"/>
        </w:tabs>
        <w:spacing w:line="480" w:lineRule="auto"/>
        <w:ind w:hanging="720"/>
        <w:rPr>
          <w:rStyle w:val="ju-examples"/>
          <w:rFonts w:asciiTheme="majorHAnsi" w:hAnsiTheme="majorHAnsi"/>
        </w:rPr>
      </w:pPr>
      <w:r w:rsidRPr="00065434">
        <w:rPr>
          <w:rStyle w:val="ju-examples"/>
          <w:rFonts w:asciiTheme="majorHAnsi" w:hAnsiTheme="majorHAnsi"/>
          <w:szCs w:val="15"/>
        </w:rPr>
        <w:t>B</w:t>
      </w:r>
      <w:r w:rsidR="000D2E3A" w:rsidRPr="00065434">
        <w:rPr>
          <w:rStyle w:val="ju-examples"/>
          <w:rFonts w:asciiTheme="majorHAnsi" w:hAnsiTheme="majorHAnsi"/>
          <w:szCs w:val="15"/>
        </w:rPr>
        <w:t>uying a used car from a dealer.</w:t>
      </w:r>
      <w:r w:rsidRPr="00065434">
        <w:rPr>
          <w:rStyle w:val="ju-examples"/>
          <w:rFonts w:asciiTheme="majorHAnsi" w:hAnsiTheme="majorHAnsi"/>
          <w:szCs w:val="15"/>
        </w:rPr>
        <w:t xml:space="preserve"> (2017). Retrieved from http://www.carblog</w:t>
      </w:r>
      <w:ins w:id="25" w:author="Burr, Betsy" w:date="2017-12-13T17:03:00Z">
        <w:r w:rsidR="00DE3796">
          <w:rPr>
            <w:rStyle w:val="ju-examples"/>
            <w:rFonts w:asciiTheme="majorHAnsi" w:hAnsiTheme="majorHAnsi"/>
            <w:szCs w:val="15"/>
          </w:rPr>
          <w:t>s</w:t>
        </w:r>
      </w:ins>
      <w:r w:rsidRPr="00065434">
        <w:rPr>
          <w:rStyle w:val="ju-examples"/>
          <w:rFonts w:asciiTheme="majorHAnsi" w:hAnsiTheme="majorHAnsi"/>
          <w:szCs w:val="15"/>
        </w:rPr>
        <w:t>.com/buying-used</w:t>
      </w:r>
    </w:p>
    <w:p w14:paraId="67B33D7A" w14:textId="66F47CC8" w:rsidR="00146D3F" w:rsidRPr="00065434" w:rsidRDefault="00146D3F" w:rsidP="00065434">
      <w:pPr>
        <w:tabs>
          <w:tab w:val="left" w:pos="530"/>
        </w:tabs>
        <w:spacing w:line="480" w:lineRule="auto"/>
        <w:ind w:hanging="720"/>
        <w:rPr>
          <w:rFonts w:asciiTheme="majorHAnsi" w:hAnsiTheme="majorHAnsi"/>
        </w:rPr>
      </w:pPr>
      <w:r w:rsidRPr="00065434">
        <w:rPr>
          <w:rStyle w:val="ju-examples"/>
          <w:rFonts w:asciiTheme="majorHAnsi" w:hAnsiTheme="majorHAnsi"/>
          <w:szCs w:val="30"/>
        </w:rPr>
        <w:t xml:space="preserve">Chang, G. (2017). </w:t>
      </w:r>
      <w:r w:rsidRPr="00065434">
        <w:rPr>
          <w:rStyle w:val="Emphasis"/>
          <w:rFonts w:asciiTheme="majorHAnsi" w:hAnsiTheme="majorHAnsi"/>
          <w:szCs w:val="30"/>
        </w:rPr>
        <w:t xml:space="preserve">Black </w:t>
      </w:r>
      <w:r w:rsidR="004D7E70" w:rsidRPr="00065434">
        <w:rPr>
          <w:rStyle w:val="Emphasis"/>
          <w:rFonts w:asciiTheme="majorHAnsi" w:hAnsiTheme="majorHAnsi"/>
          <w:szCs w:val="30"/>
        </w:rPr>
        <w:t>J</w:t>
      </w:r>
      <w:r w:rsidRPr="00065434">
        <w:rPr>
          <w:rStyle w:val="Emphasis"/>
          <w:rFonts w:asciiTheme="majorHAnsi" w:hAnsiTheme="majorHAnsi"/>
          <w:szCs w:val="30"/>
        </w:rPr>
        <w:t xml:space="preserve">eep </w:t>
      </w:r>
      <w:r w:rsidRPr="00065434">
        <w:rPr>
          <w:rStyle w:val="ju-examples"/>
          <w:rFonts w:asciiTheme="majorHAnsi" w:hAnsiTheme="majorHAnsi"/>
          <w:szCs w:val="30"/>
        </w:rPr>
        <w:t>[Photograph]. Retrieved from https://www.favoritecars.com/photos/chang/12-34</w:t>
      </w:r>
    </w:p>
    <w:p w14:paraId="333D2587" w14:textId="55FE4459" w:rsidR="000E7C7E" w:rsidRPr="00065434" w:rsidRDefault="000E7C7E" w:rsidP="00065434">
      <w:pPr>
        <w:tabs>
          <w:tab w:val="left" w:pos="530"/>
        </w:tabs>
        <w:spacing w:line="480" w:lineRule="auto"/>
        <w:ind w:hanging="720"/>
        <w:rPr>
          <w:rStyle w:val="ju-examples"/>
          <w:rFonts w:asciiTheme="majorHAnsi" w:hAnsiTheme="majorHAnsi"/>
        </w:rPr>
      </w:pPr>
      <w:r w:rsidRPr="00065434">
        <w:rPr>
          <w:rStyle w:val="ju-examples"/>
          <w:rFonts w:asciiTheme="majorHAnsi" w:hAnsiTheme="majorHAnsi"/>
          <w:szCs w:val="15"/>
        </w:rPr>
        <w:t xml:space="preserve">Francise, D. (2015, June). Learning about your vehicle's history. </w:t>
      </w:r>
      <w:r w:rsidRPr="00065434">
        <w:rPr>
          <w:rStyle w:val="Emphasis"/>
          <w:rFonts w:asciiTheme="majorHAnsi" w:hAnsiTheme="majorHAnsi"/>
          <w:szCs w:val="15"/>
        </w:rPr>
        <w:t>Auto Aficionado</w:t>
      </w:r>
      <w:r w:rsidR="00287AA8" w:rsidRPr="00065434">
        <w:rPr>
          <w:rStyle w:val="Emphasis"/>
          <w:rFonts w:asciiTheme="majorHAnsi" w:hAnsiTheme="majorHAnsi"/>
          <w:szCs w:val="15"/>
        </w:rPr>
        <w:t>, 6</w:t>
      </w:r>
      <w:r w:rsidR="00287AA8" w:rsidRPr="00065434">
        <w:rPr>
          <w:rStyle w:val="Emphasis"/>
          <w:rFonts w:asciiTheme="majorHAnsi" w:hAnsiTheme="majorHAnsi"/>
          <w:i w:val="0"/>
          <w:szCs w:val="15"/>
        </w:rPr>
        <w:t>(2)</w:t>
      </w:r>
      <w:r w:rsidRPr="00065434">
        <w:rPr>
          <w:rStyle w:val="ju-examples"/>
          <w:rFonts w:asciiTheme="majorHAnsi" w:hAnsiTheme="majorHAnsi"/>
          <w:szCs w:val="15"/>
        </w:rPr>
        <w:t xml:space="preserve">, </w:t>
      </w:r>
      <w:r w:rsidR="00287AA8" w:rsidRPr="00065434">
        <w:rPr>
          <w:rStyle w:val="ju-examples"/>
          <w:rFonts w:asciiTheme="majorHAnsi" w:hAnsiTheme="majorHAnsi"/>
          <w:szCs w:val="15"/>
        </w:rPr>
        <w:t>18-20.</w:t>
      </w:r>
      <w:r w:rsidRPr="00065434">
        <w:rPr>
          <w:rStyle w:val="ju-examples"/>
          <w:rFonts w:asciiTheme="majorHAnsi" w:hAnsiTheme="majorHAnsi"/>
          <w:szCs w:val="15"/>
        </w:rPr>
        <w:t xml:space="preserve"> </w:t>
      </w:r>
    </w:p>
    <w:p w14:paraId="44FD5363" w14:textId="7EE95E7E" w:rsidR="00A56E05" w:rsidRPr="00065434" w:rsidRDefault="00D420CC" w:rsidP="00A56E05">
      <w:pPr>
        <w:tabs>
          <w:tab w:val="left" w:pos="530"/>
        </w:tabs>
        <w:spacing w:line="480" w:lineRule="auto"/>
        <w:ind w:hanging="720"/>
        <w:rPr>
          <w:rStyle w:val="ju-examples"/>
          <w:rFonts w:asciiTheme="majorHAnsi" w:hAnsiTheme="majorHAnsi"/>
        </w:rPr>
      </w:pPr>
      <w:r>
        <w:rPr>
          <w:rStyle w:val="ju-examples"/>
          <w:rFonts w:asciiTheme="majorHAnsi" w:hAnsiTheme="majorHAnsi"/>
          <w:szCs w:val="15"/>
        </w:rPr>
        <w:t>Lisiewicz</w:t>
      </w:r>
      <w:r w:rsidR="00A56E05">
        <w:rPr>
          <w:rStyle w:val="ju-examples"/>
          <w:rFonts w:asciiTheme="majorHAnsi" w:hAnsiTheme="majorHAnsi"/>
          <w:szCs w:val="15"/>
        </w:rPr>
        <w:t xml:space="preserve">, M. (2017).  </w:t>
      </w:r>
      <w:r w:rsidR="00A56E05" w:rsidRPr="00516C97">
        <w:rPr>
          <w:rStyle w:val="ju-examples"/>
          <w:rFonts w:asciiTheme="majorHAnsi" w:hAnsiTheme="majorHAnsi"/>
          <w:i/>
          <w:szCs w:val="15"/>
        </w:rPr>
        <w:t>The perils of pre-owned cars</w:t>
      </w:r>
      <w:r w:rsidR="00A56E05" w:rsidRPr="00065434">
        <w:rPr>
          <w:rStyle w:val="ju-examples"/>
          <w:rFonts w:asciiTheme="majorHAnsi" w:hAnsiTheme="majorHAnsi"/>
          <w:szCs w:val="15"/>
        </w:rPr>
        <w:t>. Retrieved from http://www.carblog.com/</w:t>
      </w:r>
      <w:r w:rsidR="00A56E05">
        <w:rPr>
          <w:rStyle w:val="ju-examples"/>
          <w:rFonts w:asciiTheme="majorHAnsi" w:hAnsiTheme="majorHAnsi"/>
          <w:szCs w:val="15"/>
        </w:rPr>
        <w:t>perils</w:t>
      </w:r>
    </w:p>
    <w:p w14:paraId="579276E3" w14:textId="618B3605" w:rsidR="00287AA8" w:rsidRPr="00065434" w:rsidRDefault="000E7C7E" w:rsidP="00065434">
      <w:pPr>
        <w:tabs>
          <w:tab w:val="left" w:pos="530"/>
        </w:tabs>
        <w:spacing w:line="480" w:lineRule="auto"/>
        <w:ind w:hanging="720"/>
        <w:rPr>
          <w:rFonts w:asciiTheme="majorHAnsi" w:hAnsiTheme="majorHAnsi"/>
        </w:rPr>
      </w:pPr>
      <w:r w:rsidRPr="00065434">
        <w:rPr>
          <w:rFonts w:asciiTheme="majorHAnsi" w:hAnsiTheme="majorHAnsi"/>
        </w:rPr>
        <w:t>Moussa, M.</w:t>
      </w:r>
      <w:r w:rsidR="00287AA8" w:rsidRPr="00065434">
        <w:rPr>
          <w:rFonts w:asciiTheme="majorHAnsi" w:hAnsiTheme="majorHAnsi"/>
        </w:rPr>
        <w:t xml:space="preserve"> [malikm]. (2017, April 16). </w:t>
      </w:r>
      <w:r w:rsidRPr="00065434">
        <w:rPr>
          <w:rFonts w:asciiTheme="majorHAnsi" w:hAnsiTheme="majorHAnsi"/>
          <w:i/>
        </w:rPr>
        <w:t>B</w:t>
      </w:r>
      <w:r w:rsidR="00287AA8" w:rsidRPr="00065434">
        <w:rPr>
          <w:rFonts w:asciiTheme="majorHAnsi" w:hAnsiTheme="majorHAnsi"/>
          <w:i/>
        </w:rPr>
        <w:t>uying a used car: The basics</w:t>
      </w:r>
      <w:r w:rsidRPr="00065434">
        <w:rPr>
          <w:rFonts w:asciiTheme="majorHAnsi" w:hAnsiTheme="majorHAnsi"/>
        </w:rPr>
        <w:t xml:space="preserve"> [Video file]. Retrieved</w:t>
      </w:r>
      <w:r w:rsidR="00287AA8" w:rsidRPr="00065434">
        <w:rPr>
          <w:rFonts w:asciiTheme="majorHAnsi" w:hAnsiTheme="majorHAnsi"/>
        </w:rPr>
        <w:t xml:space="preserve"> from </w:t>
      </w:r>
      <w:bookmarkStart w:id="26" w:name="_GoBack"/>
      <w:r w:rsidR="00287AA8" w:rsidRPr="00065434">
        <w:rPr>
          <w:rFonts w:asciiTheme="majorHAnsi" w:hAnsiTheme="majorHAnsi"/>
        </w:rPr>
        <w:t>http</w:t>
      </w:r>
      <w:r w:rsidR="00C75F91">
        <w:rPr>
          <w:rFonts w:asciiTheme="majorHAnsi" w:hAnsiTheme="majorHAnsi"/>
        </w:rPr>
        <w:t>s</w:t>
      </w:r>
      <w:r w:rsidR="00287AA8" w:rsidRPr="00065434">
        <w:rPr>
          <w:rFonts w:asciiTheme="majorHAnsi" w:hAnsiTheme="majorHAnsi"/>
        </w:rPr>
        <w:t>:</w:t>
      </w:r>
      <w:bookmarkEnd w:id="26"/>
      <w:r w:rsidR="00287AA8" w:rsidRPr="00065434">
        <w:rPr>
          <w:rFonts w:asciiTheme="majorHAnsi" w:hAnsiTheme="majorHAnsi"/>
        </w:rPr>
        <w:t>//www.youtube.com</w:t>
      </w:r>
      <w:r w:rsidR="007F62AA" w:rsidRPr="00065434">
        <w:rPr>
          <w:rFonts w:asciiTheme="majorHAnsi" w:hAnsiTheme="majorHAnsi"/>
        </w:rPr>
        <w:t>/12345</w:t>
      </w:r>
    </w:p>
    <w:p w14:paraId="68F139E2" w14:textId="176BDBA5" w:rsidR="00295685" w:rsidRPr="00065434" w:rsidRDefault="00295685" w:rsidP="00065434">
      <w:pPr>
        <w:spacing w:line="480" w:lineRule="auto"/>
        <w:ind w:left="-720"/>
        <w:rPr>
          <w:rFonts w:asciiTheme="majorHAnsi" w:hAnsiTheme="majorHAnsi"/>
        </w:rPr>
      </w:pPr>
      <w:r w:rsidRPr="00065434">
        <w:rPr>
          <w:rFonts w:asciiTheme="majorHAnsi" w:hAnsiTheme="majorHAnsi"/>
        </w:rPr>
        <w:t xml:space="preserve">Ordonez, Z. (n.d.) </w:t>
      </w:r>
      <w:r w:rsidRPr="00065434">
        <w:rPr>
          <w:rFonts w:asciiTheme="majorHAnsi" w:hAnsiTheme="majorHAnsi"/>
          <w:i/>
        </w:rPr>
        <w:t>Avoid these cars at all costs</w:t>
      </w:r>
      <w:r w:rsidRPr="00065434">
        <w:rPr>
          <w:rFonts w:asciiTheme="majorHAnsi" w:hAnsiTheme="majorHAnsi"/>
        </w:rPr>
        <w:t>.</w:t>
      </w:r>
      <w:r w:rsidR="00C005F2">
        <w:rPr>
          <w:rFonts w:asciiTheme="majorHAnsi" w:hAnsiTheme="majorHAnsi"/>
        </w:rPr>
        <w:t xml:space="preserve"> </w:t>
      </w:r>
      <w:r w:rsidR="00C47D99">
        <w:rPr>
          <w:rFonts w:asciiTheme="majorHAnsi" w:hAnsiTheme="majorHAnsi"/>
        </w:rPr>
        <w:t xml:space="preserve">Retrieved from </w:t>
      </w:r>
      <w:r w:rsidRPr="00065434">
        <w:rPr>
          <w:rFonts w:asciiTheme="majorHAnsi" w:hAnsiTheme="majorHAnsi"/>
        </w:rPr>
        <w:t xml:space="preserve">http://buyeradvice.com/cars </w:t>
      </w:r>
    </w:p>
    <w:p w14:paraId="5700579E" w14:textId="4FE60A1B" w:rsidR="00400C01" w:rsidRPr="00065434" w:rsidRDefault="00400C01" w:rsidP="00400C01">
      <w:pPr>
        <w:tabs>
          <w:tab w:val="left" w:pos="530"/>
        </w:tabs>
        <w:spacing w:line="480" w:lineRule="auto"/>
        <w:ind w:hanging="720"/>
        <w:rPr>
          <w:rFonts w:asciiTheme="majorHAnsi" w:hAnsiTheme="majorHAnsi"/>
        </w:rPr>
      </w:pPr>
      <w:r>
        <w:rPr>
          <w:rStyle w:val="ju-examples"/>
          <w:rFonts w:asciiTheme="majorHAnsi" w:hAnsiTheme="majorHAnsi"/>
          <w:szCs w:val="15"/>
        </w:rPr>
        <w:t xml:space="preserve">The </w:t>
      </w:r>
      <w:r w:rsidRPr="00C005F2">
        <w:rPr>
          <w:rStyle w:val="ju-examples"/>
          <w:rFonts w:asciiTheme="majorHAnsi" w:hAnsiTheme="majorHAnsi"/>
          <w:color w:val="000000" w:themeColor="text1"/>
          <w:szCs w:val="15"/>
        </w:rPr>
        <w:t>p</w:t>
      </w:r>
      <w:r w:rsidRPr="00C005F2">
        <w:rPr>
          <w:rStyle w:val="ju-examples"/>
          <w:rFonts w:asciiTheme="majorHAnsi" w:hAnsiTheme="majorHAnsi" w:cs="Tahoma"/>
          <w:color w:val="000000" w:themeColor="text1"/>
          <w:sz w:val="23"/>
          <w:szCs w:val="23"/>
        </w:rPr>
        <w:t>re-owned car lot</w:t>
      </w:r>
      <w:r w:rsidRPr="00C005F2">
        <w:rPr>
          <w:rStyle w:val="ju-examples"/>
          <w:rFonts w:asciiTheme="majorHAnsi" w:hAnsiTheme="majorHAnsi"/>
          <w:color w:val="000000" w:themeColor="text1"/>
          <w:szCs w:val="15"/>
        </w:rPr>
        <w:t xml:space="preserve"> </w:t>
      </w:r>
      <w:r w:rsidRPr="00065434">
        <w:rPr>
          <w:rStyle w:val="ju-examples"/>
          <w:rFonts w:asciiTheme="majorHAnsi" w:hAnsiTheme="majorHAnsi"/>
          <w:szCs w:val="15"/>
        </w:rPr>
        <w:t>[Photograph]. (2015). Retrieved from https://</w:t>
      </w:r>
      <w:r w:rsidR="00F32523" w:rsidRPr="00065434">
        <w:rPr>
          <w:rStyle w:val="ju-examples"/>
          <w:rFonts w:asciiTheme="majorHAnsi" w:hAnsiTheme="majorHAnsi"/>
          <w:szCs w:val="15"/>
        </w:rPr>
        <w:t>pic</w:t>
      </w:r>
      <w:r w:rsidR="00F32523">
        <w:rPr>
          <w:rStyle w:val="ju-examples"/>
          <w:rFonts w:asciiTheme="majorHAnsi" w:hAnsiTheme="majorHAnsi"/>
          <w:szCs w:val="15"/>
        </w:rPr>
        <w:t>nthings</w:t>
      </w:r>
      <w:r w:rsidRPr="00065434">
        <w:rPr>
          <w:rStyle w:val="ju-examples"/>
          <w:rFonts w:asciiTheme="majorHAnsi" w:hAnsiTheme="majorHAnsi"/>
          <w:szCs w:val="15"/>
        </w:rPr>
        <w:t>.com/different-used-cars-for-sale</w:t>
      </w:r>
    </w:p>
    <w:p w14:paraId="1D105632" w14:textId="03A8D0FF" w:rsidR="006140D6" w:rsidRPr="00065434" w:rsidRDefault="006140D6" w:rsidP="00065434">
      <w:pPr>
        <w:tabs>
          <w:tab w:val="left" w:pos="530"/>
        </w:tabs>
        <w:spacing w:line="480" w:lineRule="auto"/>
        <w:ind w:hanging="720"/>
        <w:rPr>
          <w:rStyle w:val="ju-examples"/>
          <w:rFonts w:asciiTheme="majorHAnsi" w:hAnsiTheme="majorHAnsi" w:cs="Tahoma"/>
          <w:sz w:val="23"/>
          <w:szCs w:val="23"/>
        </w:rPr>
      </w:pPr>
      <w:r w:rsidRPr="00065434">
        <w:rPr>
          <w:rStyle w:val="ju-examples"/>
          <w:rFonts w:asciiTheme="majorHAnsi" w:hAnsiTheme="majorHAnsi" w:cs="Tahoma"/>
          <w:sz w:val="23"/>
          <w:szCs w:val="23"/>
        </w:rPr>
        <w:t>Santiago, C. (2016). </w:t>
      </w:r>
      <w:r w:rsidRPr="00065434">
        <w:rPr>
          <w:rStyle w:val="ju-examples"/>
          <w:rFonts w:asciiTheme="majorHAnsi" w:hAnsiTheme="majorHAnsi" w:cs="Tahoma"/>
          <w:i/>
          <w:sz w:val="23"/>
          <w:szCs w:val="23"/>
        </w:rPr>
        <w:t>Some are better than others</w:t>
      </w:r>
      <w:r w:rsidRPr="00065434">
        <w:rPr>
          <w:rStyle w:val="ju-examples"/>
          <w:rFonts w:asciiTheme="majorHAnsi" w:hAnsiTheme="majorHAnsi" w:cs="Tahoma"/>
          <w:sz w:val="23"/>
          <w:szCs w:val="23"/>
        </w:rPr>
        <w:t xml:space="preserve">.  Retrieved from </w:t>
      </w:r>
      <w:r w:rsidRPr="00065434">
        <w:rPr>
          <w:rFonts w:asciiTheme="majorHAnsi" w:hAnsiTheme="majorHAnsi" w:cs="Tahoma"/>
          <w:sz w:val="23"/>
          <w:szCs w:val="23"/>
        </w:rPr>
        <w:t>http://buyerbeware.org/some-better-others</w:t>
      </w:r>
    </w:p>
    <w:p w14:paraId="28E7CA04" w14:textId="16C776D6" w:rsidR="00B24302" w:rsidRPr="00065434" w:rsidRDefault="00B24302" w:rsidP="00065434">
      <w:pPr>
        <w:tabs>
          <w:tab w:val="left" w:pos="530"/>
        </w:tabs>
        <w:spacing w:line="480" w:lineRule="auto"/>
        <w:ind w:hanging="720"/>
        <w:rPr>
          <w:rFonts w:asciiTheme="majorHAnsi" w:hAnsiTheme="majorHAnsi"/>
        </w:rPr>
      </w:pPr>
      <w:r w:rsidRPr="00065434">
        <w:rPr>
          <w:rFonts w:asciiTheme="majorHAnsi" w:hAnsiTheme="majorHAnsi"/>
        </w:rPr>
        <w:t xml:space="preserve">Upton, A. (2017). </w:t>
      </w:r>
      <w:r w:rsidR="009923C9" w:rsidRPr="00065434">
        <w:rPr>
          <w:rFonts w:asciiTheme="majorHAnsi" w:hAnsiTheme="majorHAnsi"/>
          <w:i/>
        </w:rPr>
        <w:t>Car value almanac</w:t>
      </w:r>
      <w:r w:rsidRPr="00065434">
        <w:rPr>
          <w:rFonts w:asciiTheme="majorHAnsi" w:hAnsiTheme="majorHAnsi"/>
        </w:rPr>
        <w:t>. Detroit, MI: Automotive Press.</w:t>
      </w:r>
    </w:p>
    <w:p w14:paraId="6254AE1B" w14:textId="77777777" w:rsidR="00B24302" w:rsidRDefault="00B24302" w:rsidP="00065434">
      <w:pPr>
        <w:tabs>
          <w:tab w:val="left" w:pos="530"/>
        </w:tabs>
        <w:spacing w:line="480" w:lineRule="auto"/>
        <w:ind w:hanging="720"/>
        <w:rPr>
          <w:rFonts w:asciiTheme="majorHAnsi" w:hAnsiTheme="majorHAnsi"/>
        </w:rPr>
      </w:pPr>
      <w:r w:rsidRPr="00065434">
        <w:rPr>
          <w:rFonts w:asciiTheme="majorHAnsi" w:hAnsiTheme="majorHAnsi"/>
        </w:rPr>
        <w:t xml:space="preserve">Wilfred, G. (2004). Get the car you want for the price you want. </w:t>
      </w:r>
      <w:r w:rsidRPr="00065434">
        <w:rPr>
          <w:rFonts w:asciiTheme="majorHAnsi" w:hAnsiTheme="majorHAnsi"/>
          <w:i/>
        </w:rPr>
        <w:t>Journal of Sales Psychology, 8</w:t>
      </w:r>
      <w:r w:rsidRPr="00065434">
        <w:rPr>
          <w:rFonts w:asciiTheme="majorHAnsi" w:hAnsiTheme="majorHAnsi"/>
        </w:rPr>
        <w:t>(4), 88-94. doi:10.9876/5678-0123.6.8.9</w:t>
      </w:r>
    </w:p>
    <w:p w14:paraId="45F79EA5" w14:textId="77777777" w:rsidR="0000463C" w:rsidRPr="00065434" w:rsidRDefault="0000463C" w:rsidP="00065434">
      <w:pPr>
        <w:tabs>
          <w:tab w:val="left" w:pos="530"/>
        </w:tabs>
        <w:spacing w:line="480" w:lineRule="auto"/>
        <w:ind w:hanging="720"/>
        <w:rPr>
          <w:rFonts w:asciiTheme="majorHAnsi" w:hAnsiTheme="majorHAnsi"/>
        </w:rPr>
      </w:pPr>
    </w:p>
    <w:p w14:paraId="65A82E3A" w14:textId="77777777" w:rsidR="00B24302" w:rsidRPr="00065434" w:rsidRDefault="00B24302" w:rsidP="00065434">
      <w:pPr>
        <w:tabs>
          <w:tab w:val="left" w:pos="530"/>
        </w:tabs>
        <w:spacing w:line="480" w:lineRule="auto"/>
        <w:rPr>
          <w:rFonts w:asciiTheme="majorHAnsi" w:hAnsiTheme="majorHAnsi"/>
        </w:rPr>
      </w:pPr>
    </w:p>
    <w:sectPr w:rsidR="00B24302" w:rsidRPr="00065434" w:rsidSect="000E7C7E">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rr, Betsy" w:date="2017-11-10T05:53:00Z" w:initials="BB">
    <w:p w14:paraId="3CE8A0EC" w14:textId="15BE86C2" w:rsidR="00141373" w:rsidRDefault="00141373">
      <w:pPr>
        <w:pStyle w:val="CommentText"/>
      </w:pPr>
      <w:r>
        <w:rPr>
          <w:rStyle w:val="CommentReference"/>
        </w:rPr>
        <w:annotationRef/>
      </w:r>
      <w:r>
        <w:t>100.2</w:t>
      </w:r>
    </w:p>
  </w:comment>
  <w:comment w:id="1" w:author="Burr, Betsy" w:date="2017-11-28T14:09:00Z" w:initials="BB">
    <w:p w14:paraId="7ED218A2" w14:textId="19E5E3E4" w:rsidR="004C40DC" w:rsidRDefault="004C40DC">
      <w:pPr>
        <w:pStyle w:val="CommentText"/>
      </w:pPr>
      <w:r>
        <w:rPr>
          <w:rStyle w:val="CommentReference"/>
        </w:rPr>
        <w:annotationRef/>
      </w:r>
      <w:r>
        <w:t>100.2</w:t>
      </w:r>
    </w:p>
  </w:comment>
  <w:comment w:id="2" w:author="Burr, Betsy" w:date="2017-11-10T05:53:00Z" w:initials="BB">
    <w:p w14:paraId="15244C05" w14:textId="09632E01" w:rsidR="00141373" w:rsidRDefault="00141373">
      <w:pPr>
        <w:pStyle w:val="CommentText"/>
      </w:pPr>
      <w:r>
        <w:rPr>
          <w:rStyle w:val="CommentReference"/>
        </w:rPr>
        <w:annotationRef/>
      </w:r>
      <w:r>
        <w:t>100.3</w:t>
      </w:r>
    </w:p>
  </w:comment>
  <w:comment w:id="4" w:author="Burr, Betsy" w:date="2017-11-10T06:47:00Z" w:initials="BB">
    <w:p w14:paraId="6C30F9AC" w14:textId="15EA7A50" w:rsidR="00BF2949" w:rsidRDefault="00BF2949">
      <w:pPr>
        <w:pStyle w:val="CommentText"/>
      </w:pPr>
      <w:r>
        <w:rPr>
          <w:rStyle w:val="CommentReference"/>
        </w:rPr>
        <w:annotationRef/>
      </w:r>
      <w:r>
        <w:t>100.4</w:t>
      </w:r>
    </w:p>
  </w:comment>
  <w:comment w:id="5" w:author="Burr, Elizabeth" w:date="2017-11-27T10:31:00Z" w:initials="BE">
    <w:p w14:paraId="0C857F8F" w14:textId="2F04F85A" w:rsidR="0000463C" w:rsidRDefault="0000463C">
      <w:pPr>
        <w:pStyle w:val="CommentText"/>
      </w:pPr>
      <w:r>
        <w:rPr>
          <w:rStyle w:val="CommentReference"/>
        </w:rPr>
        <w:annotationRef/>
      </w:r>
      <w:r>
        <w:t>100.4</w:t>
      </w:r>
    </w:p>
  </w:comment>
  <w:comment w:id="7" w:author="Burr, Betsy" w:date="2017-11-09T16:38:00Z" w:initials="BB">
    <w:p w14:paraId="67CF814C" w14:textId="0087EF6B" w:rsidR="008B6468" w:rsidRDefault="008B6468">
      <w:pPr>
        <w:pStyle w:val="CommentText"/>
      </w:pPr>
      <w:r>
        <w:rPr>
          <w:rStyle w:val="CommentReference"/>
        </w:rPr>
        <w:annotationRef/>
      </w:r>
      <w:r>
        <w:t>100.4</w:t>
      </w:r>
    </w:p>
  </w:comment>
  <w:comment w:id="6" w:author="Burr, Betsy" w:date="2017-11-09T16:37:00Z" w:initials="BB">
    <w:p w14:paraId="48D16DB0" w14:textId="670FF63D" w:rsidR="008B6468" w:rsidRDefault="008B6468">
      <w:pPr>
        <w:pStyle w:val="CommentText"/>
      </w:pPr>
      <w:r>
        <w:rPr>
          <w:rStyle w:val="CommentReference"/>
        </w:rPr>
        <w:annotationRef/>
      </w:r>
      <w:r>
        <w:t>100.3</w:t>
      </w:r>
    </w:p>
  </w:comment>
  <w:comment w:id="8" w:author="Burr, Betsy" w:date="2017-11-09T16:26:00Z" w:initials="BB">
    <w:p w14:paraId="603799E8" w14:textId="4B489F9D" w:rsidR="00910368" w:rsidRDefault="00910368">
      <w:pPr>
        <w:pStyle w:val="CommentText"/>
      </w:pPr>
      <w:r>
        <w:rPr>
          <w:rStyle w:val="CommentReference"/>
        </w:rPr>
        <w:annotationRef/>
      </w:r>
      <w:r>
        <w:t>100.1</w:t>
      </w:r>
    </w:p>
  </w:comment>
  <w:comment w:id="9" w:author="Burr, Betsy" w:date="2017-11-28T16:50:00Z" w:initials="BB">
    <w:p w14:paraId="0BBF953C" w14:textId="4A87E39B" w:rsidR="003056FE" w:rsidRDefault="003056FE">
      <w:pPr>
        <w:pStyle w:val="CommentText"/>
      </w:pPr>
      <w:r>
        <w:rPr>
          <w:rStyle w:val="CommentReference"/>
        </w:rPr>
        <w:annotationRef/>
      </w:r>
      <w:r>
        <w:t>100.3</w:t>
      </w:r>
    </w:p>
  </w:comment>
  <w:comment w:id="10" w:author="Burr, Betsy" w:date="2017-11-10T07:20:00Z" w:initials="BB">
    <w:p w14:paraId="09FFCE54" w14:textId="1AD6A892" w:rsidR="004A7DA9" w:rsidRDefault="004A7DA9">
      <w:pPr>
        <w:pStyle w:val="CommentText"/>
      </w:pPr>
      <w:r>
        <w:rPr>
          <w:rStyle w:val="CommentReference"/>
        </w:rPr>
        <w:annotationRef/>
      </w:r>
      <w:r>
        <w:t>100.4, slightly different sentence order</w:t>
      </w:r>
    </w:p>
  </w:comment>
  <w:comment w:id="11" w:author="Burr, Betsy" w:date="2017-11-10T06:18:00Z" w:initials="BB">
    <w:p w14:paraId="46C5F8FE" w14:textId="4C106D00" w:rsidR="003F2953" w:rsidRDefault="003F2953">
      <w:pPr>
        <w:pStyle w:val="CommentText"/>
      </w:pPr>
      <w:r>
        <w:rPr>
          <w:rStyle w:val="CommentReference"/>
        </w:rPr>
        <w:annotationRef/>
      </w:r>
      <w:r>
        <w:t>100.2, not exact</w:t>
      </w:r>
    </w:p>
  </w:comment>
  <w:comment w:id="12" w:author="Burr, Betsy" w:date="2017-11-10T06:19:00Z" w:initials="BB">
    <w:p w14:paraId="2D327E14" w14:textId="0FE47E49" w:rsidR="003F2953" w:rsidRDefault="003F2953">
      <w:pPr>
        <w:pStyle w:val="CommentText"/>
      </w:pPr>
      <w:r>
        <w:rPr>
          <w:rStyle w:val="CommentReference"/>
        </w:rPr>
        <w:annotationRef/>
      </w:r>
      <w:r>
        <w:t>100.3 exact</w:t>
      </w:r>
    </w:p>
  </w:comment>
  <w:comment w:id="14" w:author="Burr, Betsy" w:date="2017-11-10T06:26:00Z" w:initials="BB">
    <w:p w14:paraId="45138808" w14:textId="2702BB74" w:rsidR="003F2953" w:rsidRDefault="003F2953">
      <w:pPr>
        <w:pStyle w:val="CommentText"/>
      </w:pPr>
      <w:r>
        <w:rPr>
          <w:rStyle w:val="CommentReference"/>
        </w:rPr>
        <w:annotationRef/>
      </w:r>
      <w:r>
        <w:t>100.4, 100.5 Reference example</w:t>
      </w:r>
    </w:p>
  </w:comment>
  <w:comment w:id="16" w:author="Burr, Betsy" w:date="2017-11-10T06:27:00Z" w:initials="BB">
    <w:p w14:paraId="2EDE2031" w14:textId="18A90AB2" w:rsidR="003F2953" w:rsidRDefault="003F2953">
      <w:pPr>
        <w:pStyle w:val="CommentText"/>
      </w:pPr>
      <w:r>
        <w:rPr>
          <w:rStyle w:val="CommentReference"/>
        </w:rPr>
        <w:annotationRef/>
      </w:r>
      <w:r>
        <w:t>100.4 Reference example</w:t>
      </w:r>
    </w:p>
  </w:comment>
  <w:comment w:id="17" w:author="Burr, Betsy" w:date="2017-11-10T06:36:00Z" w:initials="BB">
    <w:p w14:paraId="6C7F800F" w14:textId="02FEAE5B" w:rsidR="00A61BBE" w:rsidRDefault="00A61BBE">
      <w:pPr>
        <w:pStyle w:val="CommentText"/>
      </w:pPr>
      <w:r>
        <w:rPr>
          <w:rStyle w:val="CommentReference"/>
        </w:rPr>
        <w:annotationRef/>
      </w:r>
      <w:r>
        <w:t>100.4 no date</w:t>
      </w:r>
    </w:p>
  </w:comment>
  <w:comment w:id="18" w:author="Burr, Betsy" w:date="2017-11-09T16:35:00Z" w:initials="BB">
    <w:p w14:paraId="78E67EC8" w14:textId="717F735C" w:rsidR="00910368" w:rsidRDefault="00910368">
      <w:pPr>
        <w:pStyle w:val="CommentText"/>
      </w:pPr>
      <w:r>
        <w:rPr>
          <w:rStyle w:val="CommentReference"/>
        </w:rPr>
        <w:annotationRef/>
      </w:r>
      <w:r>
        <w:t>100.2 and 100.3</w:t>
      </w:r>
    </w:p>
  </w:comment>
  <w:comment w:id="19" w:author="Burr, Betsy" w:date="2017-11-28T17:12:00Z" w:initials="BB">
    <w:p w14:paraId="190A0067" w14:textId="227A3A86" w:rsidR="0098339B" w:rsidRDefault="0098339B">
      <w:pPr>
        <w:pStyle w:val="CommentText"/>
      </w:pPr>
      <w:r>
        <w:rPr>
          <w:rStyle w:val="CommentReference"/>
        </w:rPr>
        <w:annotationRef/>
      </w:r>
      <w:r>
        <w:t>100.4</w:t>
      </w:r>
    </w:p>
  </w:comment>
  <w:comment w:id="20" w:author="Burr, Betsy" w:date="2017-11-09T16:28:00Z" w:initials="BB">
    <w:p w14:paraId="3878E3C8" w14:textId="719B93B4" w:rsidR="00910368" w:rsidRDefault="00910368">
      <w:pPr>
        <w:pStyle w:val="CommentText"/>
      </w:pPr>
      <w:r>
        <w:rPr>
          <w:rStyle w:val="CommentReference"/>
        </w:rPr>
        <w:annotationRef/>
      </w:r>
      <w:r>
        <w:t>100.1</w:t>
      </w:r>
    </w:p>
  </w:comment>
  <w:comment w:id="21" w:author="Burr, Betsy" w:date="2017-11-10T06:53:00Z" w:initials="BB">
    <w:p w14:paraId="67114006" w14:textId="660C26CF" w:rsidR="00295685" w:rsidRDefault="00295685">
      <w:pPr>
        <w:pStyle w:val="CommentText"/>
      </w:pPr>
      <w:r>
        <w:rPr>
          <w:rStyle w:val="CommentReference"/>
        </w:rPr>
        <w:annotationRef/>
      </w:r>
      <w:r>
        <w:t xml:space="preserve">100.2 </w:t>
      </w:r>
    </w:p>
  </w:comment>
  <w:comment w:id="22" w:author="Burr, Betsy" w:date="2017-11-09T16:36:00Z" w:initials="BB">
    <w:p w14:paraId="7F98F058" w14:textId="7BDC2DAE" w:rsidR="008B6468" w:rsidRDefault="008B6468">
      <w:pPr>
        <w:pStyle w:val="CommentText"/>
      </w:pPr>
      <w:r>
        <w:rPr>
          <w:rStyle w:val="CommentReference"/>
        </w:rPr>
        <w:annotationRef/>
      </w:r>
      <w:r>
        <w:t>100.3</w:t>
      </w:r>
    </w:p>
  </w:comment>
  <w:comment w:id="23" w:author="Burr, Betsy" w:date="2017-11-09T16:26:00Z" w:initials="BB">
    <w:p w14:paraId="25AFDBA7" w14:textId="77777777" w:rsidR="00AD440A" w:rsidRDefault="00AD440A" w:rsidP="00AD440A">
      <w:pPr>
        <w:pStyle w:val="CommentText"/>
      </w:pPr>
      <w:r>
        <w:rPr>
          <w:rStyle w:val="CommentReference"/>
        </w:rPr>
        <w:annotationRef/>
      </w:r>
      <w:r>
        <w:t>100.1, 100.4</w:t>
      </w:r>
    </w:p>
  </w:comment>
  <w:comment w:id="24" w:author="Burr, Betsy" w:date="2017-11-13T16:09:00Z" w:initials="BB">
    <w:p w14:paraId="517613B8" w14:textId="798D8CB2" w:rsidR="008835A2" w:rsidRDefault="008835A2">
      <w:pPr>
        <w:pStyle w:val="CommentText"/>
      </w:pPr>
      <w:r>
        <w:rPr>
          <w:rStyle w:val="CommentReference"/>
        </w:rPr>
        <w:annotationRef/>
      </w:r>
      <w:r>
        <w:t>100.4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E8A0EC" w15:done="0"/>
  <w15:commentEx w15:paraId="7ED218A2" w15:done="0"/>
  <w15:commentEx w15:paraId="15244C05" w15:done="0"/>
  <w15:commentEx w15:paraId="6C30F9AC" w15:done="0"/>
  <w15:commentEx w15:paraId="0C857F8F" w15:done="0"/>
  <w15:commentEx w15:paraId="67CF814C" w15:done="0"/>
  <w15:commentEx w15:paraId="48D16DB0" w15:done="0"/>
  <w15:commentEx w15:paraId="603799E8" w15:done="0"/>
  <w15:commentEx w15:paraId="0BBF953C" w15:done="0"/>
  <w15:commentEx w15:paraId="09FFCE54" w15:done="0"/>
  <w15:commentEx w15:paraId="46C5F8FE" w15:done="0"/>
  <w15:commentEx w15:paraId="2D327E14" w15:done="0"/>
  <w15:commentEx w15:paraId="45138808" w15:done="0"/>
  <w15:commentEx w15:paraId="2EDE2031" w15:done="0"/>
  <w15:commentEx w15:paraId="6C7F800F" w15:done="0"/>
  <w15:commentEx w15:paraId="78E67EC8" w15:done="0"/>
  <w15:commentEx w15:paraId="190A0067" w15:done="0"/>
  <w15:commentEx w15:paraId="3878E3C8" w15:done="0"/>
  <w15:commentEx w15:paraId="67114006" w15:done="0"/>
  <w15:commentEx w15:paraId="7F98F058" w15:done="0"/>
  <w15:commentEx w15:paraId="25AFDBA7" w15:done="0"/>
  <w15:commentEx w15:paraId="517613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E8A0EC" w16cid:durableId="1DC7E55B"/>
  <w16cid:commentId w16cid:paraId="7ED218A2" w16cid:durableId="1DC7EC7E"/>
  <w16cid:commentId w16cid:paraId="15244C05" w16cid:durableId="1DC7E55C"/>
  <w16cid:commentId w16cid:paraId="6C30F9AC" w16cid:durableId="1DC7E55D"/>
  <w16cid:commentId w16cid:paraId="0C857F8F" w16cid:durableId="1DC7E55E"/>
  <w16cid:commentId w16cid:paraId="67CF814C" w16cid:durableId="1DC7E55F"/>
  <w16cid:commentId w16cid:paraId="48D16DB0" w16cid:durableId="1DC7E560"/>
  <w16cid:commentId w16cid:paraId="603799E8" w16cid:durableId="1DC7E561"/>
  <w16cid:commentId w16cid:paraId="0BBF953C" w16cid:durableId="1DC81244"/>
  <w16cid:commentId w16cid:paraId="09FFCE54" w16cid:durableId="1DC7E563"/>
  <w16cid:commentId w16cid:paraId="46C5F8FE" w16cid:durableId="1DC7E564"/>
  <w16cid:commentId w16cid:paraId="2D327E14" w16cid:durableId="1DC7E565"/>
  <w16cid:commentId w16cid:paraId="45138808" w16cid:durableId="1DC7E566"/>
  <w16cid:commentId w16cid:paraId="2EDE2031" w16cid:durableId="1DC7E567"/>
  <w16cid:commentId w16cid:paraId="6C7F800F" w16cid:durableId="1DC7E568"/>
  <w16cid:commentId w16cid:paraId="78E67EC8" w16cid:durableId="1DC7E569"/>
  <w16cid:commentId w16cid:paraId="190A0067" w16cid:durableId="1DC81796"/>
  <w16cid:commentId w16cid:paraId="3878E3C8" w16cid:durableId="1DC7E56A"/>
  <w16cid:commentId w16cid:paraId="67114006" w16cid:durableId="1DC7E56B"/>
  <w16cid:commentId w16cid:paraId="7F98F058" w16cid:durableId="1DC7E56C"/>
  <w16cid:commentId w16cid:paraId="25AFDBA7" w16cid:durableId="1DC7E56D"/>
  <w16cid:commentId w16cid:paraId="517613B8" w16cid:durableId="1DC7E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CC995" w14:textId="77777777" w:rsidR="0053139E" w:rsidRDefault="0053139E" w:rsidP="000D2E3A">
      <w:r>
        <w:separator/>
      </w:r>
    </w:p>
  </w:endnote>
  <w:endnote w:type="continuationSeparator" w:id="0">
    <w:p w14:paraId="7D308FB5" w14:textId="77777777" w:rsidR="0053139E" w:rsidRDefault="0053139E" w:rsidP="000D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6845"/>
      <w:docPartObj>
        <w:docPartGallery w:val="Page Numbers (Bottom of Page)"/>
        <w:docPartUnique/>
      </w:docPartObj>
    </w:sdtPr>
    <w:sdtEndPr>
      <w:rPr>
        <w:noProof/>
      </w:rPr>
    </w:sdtEndPr>
    <w:sdtContent>
      <w:p w14:paraId="2945D88D" w14:textId="38E1B457" w:rsidR="000D2E3A" w:rsidRDefault="000D2E3A">
        <w:pPr>
          <w:pStyle w:val="Footer"/>
          <w:jc w:val="center"/>
        </w:pPr>
        <w:r>
          <w:fldChar w:fldCharType="begin"/>
        </w:r>
        <w:r>
          <w:instrText xml:space="preserve"> PAGE   \* MERGEFORMAT </w:instrText>
        </w:r>
        <w:r>
          <w:fldChar w:fldCharType="separate"/>
        </w:r>
        <w:r w:rsidR="00C75F91">
          <w:rPr>
            <w:noProof/>
          </w:rPr>
          <w:t>6</w:t>
        </w:r>
        <w:r>
          <w:rPr>
            <w:noProof/>
          </w:rPr>
          <w:fldChar w:fldCharType="end"/>
        </w:r>
      </w:p>
    </w:sdtContent>
  </w:sdt>
  <w:p w14:paraId="77915E74" w14:textId="77777777" w:rsidR="000D2E3A" w:rsidRDefault="000D2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890C" w14:textId="77777777" w:rsidR="0053139E" w:rsidRDefault="0053139E" w:rsidP="000D2E3A">
      <w:r>
        <w:separator/>
      </w:r>
    </w:p>
  </w:footnote>
  <w:footnote w:type="continuationSeparator" w:id="0">
    <w:p w14:paraId="1B6EAC47" w14:textId="77777777" w:rsidR="0053139E" w:rsidRDefault="0053139E" w:rsidP="000D2E3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rr, Betsy">
    <w15:presenceInfo w15:providerId="AD" w15:userId="S-1-5-21-3842716214-3947338991-2557639788-345783"/>
  </w15:person>
  <w15:person w15:author="Burr, Elizabeth">
    <w15:presenceInfo w15:providerId="None" w15:userId="Burr, Elizabeth"/>
  </w15:person>
  <w15:person w15:author="Chris Glendening">
    <w15:presenceInfo w15:providerId="None" w15:userId="Chris Glende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C7E"/>
    <w:rsid w:val="0000463C"/>
    <w:rsid w:val="00045C59"/>
    <w:rsid w:val="00065434"/>
    <w:rsid w:val="000D2E3A"/>
    <w:rsid w:val="000E7C7E"/>
    <w:rsid w:val="00127963"/>
    <w:rsid w:val="00141373"/>
    <w:rsid w:val="00146D3F"/>
    <w:rsid w:val="00180D6A"/>
    <w:rsid w:val="00183537"/>
    <w:rsid w:val="00190D69"/>
    <w:rsid w:val="001B5C78"/>
    <w:rsid w:val="001C5D48"/>
    <w:rsid w:val="001F361E"/>
    <w:rsid w:val="001F4938"/>
    <w:rsid w:val="002067B0"/>
    <w:rsid w:val="00246B6E"/>
    <w:rsid w:val="00253EC8"/>
    <w:rsid w:val="002877B9"/>
    <w:rsid w:val="00287AA8"/>
    <w:rsid w:val="00295685"/>
    <w:rsid w:val="002D0E93"/>
    <w:rsid w:val="002E2E88"/>
    <w:rsid w:val="003055D4"/>
    <w:rsid w:val="003056FE"/>
    <w:rsid w:val="00341A9A"/>
    <w:rsid w:val="00351AC8"/>
    <w:rsid w:val="003826DE"/>
    <w:rsid w:val="00386122"/>
    <w:rsid w:val="003A3BDF"/>
    <w:rsid w:val="003B07C9"/>
    <w:rsid w:val="003B37D5"/>
    <w:rsid w:val="003E50CA"/>
    <w:rsid w:val="003F2953"/>
    <w:rsid w:val="00400C01"/>
    <w:rsid w:val="00401E2D"/>
    <w:rsid w:val="00462B99"/>
    <w:rsid w:val="004A2886"/>
    <w:rsid w:val="004A7DA9"/>
    <w:rsid w:val="004C40DC"/>
    <w:rsid w:val="004D7E70"/>
    <w:rsid w:val="004E22F2"/>
    <w:rsid w:val="0053079B"/>
    <w:rsid w:val="0053139E"/>
    <w:rsid w:val="00553F86"/>
    <w:rsid w:val="005878AD"/>
    <w:rsid w:val="005A428F"/>
    <w:rsid w:val="006026DB"/>
    <w:rsid w:val="00605B14"/>
    <w:rsid w:val="006140D6"/>
    <w:rsid w:val="0061769C"/>
    <w:rsid w:val="00697EB5"/>
    <w:rsid w:val="006C548C"/>
    <w:rsid w:val="006C6BA4"/>
    <w:rsid w:val="00701FDC"/>
    <w:rsid w:val="00761D62"/>
    <w:rsid w:val="007762AA"/>
    <w:rsid w:val="007F62AA"/>
    <w:rsid w:val="0083253E"/>
    <w:rsid w:val="0084306F"/>
    <w:rsid w:val="00865A93"/>
    <w:rsid w:val="008835A2"/>
    <w:rsid w:val="0089228B"/>
    <w:rsid w:val="008B6468"/>
    <w:rsid w:val="008D6101"/>
    <w:rsid w:val="00910368"/>
    <w:rsid w:val="009208E3"/>
    <w:rsid w:val="0092524C"/>
    <w:rsid w:val="009340AA"/>
    <w:rsid w:val="00975DDA"/>
    <w:rsid w:val="0098339B"/>
    <w:rsid w:val="009923C9"/>
    <w:rsid w:val="009C16B0"/>
    <w:rsid w:val="009E721B"/>
    <w:rsid w:val="00A2376A"/>
    <w:rsid w:val="00A55FC4"/>
    <w:rsid w:val="00A56E05"/>
    <w:rsid w:val="00A61BBE"/>
    <w:rsid w:val="00A732E0"/>
    <w:rsid w:val="00A94DEA"/>
    <w:rsid w:val="00AA1DB8"/>
    <w:rsid w:val="00AB0418"/>
    <w:rsid w:val="00AD3C59"/>
    <w:rsid w:val="00AD440A"/>
    <w:rsid w:val="00AE2C6B"/>
    <w:rsid w:val="00B24302"/>
    <w:rsid w:val="00B30876"/>
    <w:rsid w:val="00B30F45"/>
    <w:rsid w:val="00B43F23"/>
    <w:rsid w:val="00B517B4"/>
    <w:rsid w:val="00B745B4"/>
    <w:rsid w:val="00B8339B"/>
    <w:rsid w:val="00B85BF7"/>
    <w:rsid w:val="00BA22D7"/>
    <w:rsid w:val="00BF2949"/>
    <w:rsid w:val="00BF731F"/>
    <w:rsid w:val="00C005F2"/>
    <w:rsid w:val="00C25FF7"/>
    <w:rsid w:val="00C30DA4"/>
    <w:rsid w:val="00C47D99"/>
    <w:rsid w:val="00C72DF0"/>
    <w:rsid w:val="00C75F91"/>
    <w:rsid w:val="00C841DC"/>
    <w:rsid w:val="00C84B82"/>
    <w:rsid w:val="00CC05D5"/>
    <w:rsid w:val="00CE28E2"/>
    <w:rsid w:val="00CF75A1"/>
    <w:rsid w:val="00D420CC"/>
    <w:rsid w:val="00D90E7A"/>
    <w:rsid w:val="00D95FC3"/>
    <w:rsid w:val="00DE369A"/>
    <w:rsid w:val="00DE3796"/>
    <w:rsid w:val="00E07AA0"/>
    <w:rsid w:val="00E40AB4"/>
    <w:rsid w:val="00E50384"/>
    <w:rsid w:val="00E611C4"/>
    <w:rsid w:val="00E91627"/>
    <w:rsid w:val="00EE4FBD"/>
    <w:rsid w:val="00EF4DE5"/>
    <w:rsid w:val="00F32523"/>
    <w:rsid w:val="00F571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BE2C"/>
  <w15:docId w15:val="{D35F0211-D36A-4AF7-B16D-164D3515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3E7C9C"/>
    <w:rPr>
      <w:rFonts w:ascii="Lucida Grande" w:hAnsi="Lucida Grande"/>
      <w:sz w:val="18"/>
      <w:szCs w:val="18"/>
    </w:rPr>
  </w:style>
  <w:style w:type="character" w:customStyle="1" w:styleId="ju-double-space">
    <w:name w:val="ju-double-space"/>
    <w:basedOn w:val="DefaultParagraphFont"/>
    <w:rsid w:val="000E7C7E"/>
  </w:style>
  <w:style w:type="character" w:customStyle="1" w:styleId="marker">
    <w:name w:val="marker"/>
    <w:basedOn w:val="DefaultParagraphFont"/>
    <w:rsid w:val="000E7C7E"/>
  </w:style>
  <w:style w:type="character" w:styleId="Emphasis">
    <w:name w:val="Emphasis"/>
    <w:basedOn w:val="DefaultParagraphFont"/>
    <w:uiPriority w:val="20"/>
    <w:rsid w:val="000E7C7E"/>
    <w:rPr>
      <w:i/>
    </w:rPr>
  </w:style>
  <w:style w:type="character" w:customStyle="1" w:styleId="ju-examples">
    <w:name w:val="ju-examples"/>
    <w:basedOn w:val="DefaultParagraphFont"/>
    <w:rsid w:val="000E7C7E"/>
  </w:style>
  <w:style w:type="paragraph" w:styleId="NormalWeb">
    <w:name w:val="Normal (Web)"/>
    <w:basedOn w:val="Normal"/>
    <w:uiPriority w:val="99"/>
    <w:rsid w:val="000E7C7E"/>
    <w:pPr>
      <w:spacing w:beforeLines="1" w:afterLines="1"/>
    </w:pPr>
    <w:rPr>
      <w:rFonts w:ascii="Times" w:hAnsi="Times" w:cs="Times New Roman"/>
      <w:sz w:val="20"/>
      <w:szCs w:val="20"/>
    </w:rPr>
  </w:style>
  <w:style w:type="character" w:styleId="Hyperlink">
    <w:name w:val="Hyperlink"/>
    <w:basedOn w:val="DefaultParagraphFont"/>
    <w:uiPriority w:val="99"/>
    <w:unhideWhenUsed/>
    <w:rsid w:val="000E7C7E"/>
    <w:rPr>
      <w:color w:val="0000FF" w:themeColor="hyperlink"/>
      <w:u w:val="single"/>
    </w:rPr>
  </w:style>
  <w:style w:type="paragraph" w:styleId="Header">
    <w:name w:val="header"/>
    <w:basedOn w:val="Normal"/>
    <w:link w:val="HeaderChar"/>
    <w:uiPriority w:val="99"/>
    <w:unhideWhenUsed/>
    <w:rsid w:val="000D2E3A"/>
    <w:pPr>
      <w:tabs>
        <w:tab w:val="center" w:pos="4680"/>
        <w:tab w:val="right" w:pos="9360"/>
      </w:tabs>
    </w:pPr>
  </w:style>
  <w:style w:type="character" w:customStyle="1" w:styleId="HeaderChar">
    <w:name w:val="Header Char"/>
    <w:basedOn w:val="DefaultParagraphFont"/>
    <w:link w:val="Header"/>
    <w:uiPriority w:val="99"/>
    <w:rsid w:val="000D2E3A"/>
  </w:style>
  <w:style w:type="paragraph" w:styleId="Footer">
    <w:name w:val="footer"/>
    <w:basedOn w:val="Normal"/>
    <w:link w:val="FooterChar"/>
    <w:uiPriority w:val="99"/>
    <w:unhideWhenUsed/>
    <w:rsid w:val="000D2E3A"/>
    <w:pPr>
      <w:tabs>
        <w:tab w:val="center" w:pos="4680"/>
        <w:tab w:val="right" w:pos="9360"/>
      </w:tabs>
    </w:pPr>
  </w:style>
  <w:style w:type="character" w:customStyle="1" w:styleId="FooterChar">
    <w:name w:val="Footer Char"/>
    <w:basedOn w:val="DefaultParagraphFont"/>
    <w:link w:val="Footer"/>
    <w:uiPriority w:val="99"/>
    <w:rsid w:val="000D2E3A"/>
  </w:style>
  <w:style w:type="character" w:styleId="CommentReference">
    <w:name w:val="annotation reference"/>
    <w:basedOn w:val="DefaultParagraphFont"/>
    <w:uiPriority w:val="99"/>
    <w:semiHidden/>
    <w:unhideWhenUsed/>
    <w:rsid w:val="00C25FF7"/>
    <w:rPr>
      <w:sz w:val="16"/>
      <w:szCs w:val="16"/>
    </w:rPr>
  </w:style>
  <w:style w:type="paragraph" w:styleId="CommentText">
    <w:name w:val="annotation text"/>
    <w:basedOn w:val="Normal"/>
    <w:link w:val="CommentTextChar"/>
    <w:uiPriority w:val="99"/>
    <w:semiHidden/>
    <w:unhideWhenUsed/>
    <w:rsid w:val="00C25FF7"/>
    <w:rPr>
      <w:sz w:val="20"/>
      <w:szCs w:val="20"/>
    </w:rPr>
  </w:style>
  <w:style w:type="character" w:customStyle="1" w:styleId="CommentTextChar">
    <w:name w:val="Comment Text Char"/>
    <w:basedOn w:val="DefaultParagraphFont"/>
    <w:link w:val="CommentText"/>
    <w:uiPriority w:val="99"/>
    <w:semiHidden/>
    <w:rsid w:val="00C25FF7"/>
    <w:rPr>
      <w:sz w:val="20"/>
      <w:szCs w:val="20"/>
    </w:rPr>
  </w:style>
  <w:style w:type="paragraph" w:styleId="CommentSubject">
    <w:name w:val="annotation subject"/>
    <w:basedOn w:val="CommentText"/>
    <w:next w:val="CommentText"/>
    <w:link w:val="CommentSubjectChar"/>
    <w:uiPriority w:val="99"/>
    <w:semiHidden/>
    <w:unhideWhenUsed/>
    <w:rsid w:val="00C25FF7"/>
    <w:rPr>
      <w:b/>
      <w:bCs/>
    </w:rPr>
  </w:style>
  <w:style w:type="character" w:customStyle="1" w:styleId="CommentSubjectChar">
    <w:name w:val="Comment Subject Char"/>
    <w:basedOn w:val="CommentTextChar"/>
    <w:link w:val="CommentSubject"/>
    <w:uiPriority w:val="99"/>
    <w:semiHidden/>
    <w:rsid w:val="00C25FF7"/>
    <w:rPr>
      <w:b/>
      <w:bCs/>
      <w:sz w:val="20"/>
      <w:szCs w:val="20"/>
    </w:rPr>
  </w:style>
  <w:style w:type="character" w:customStyle="1" w:styleId="ng-scope">
    <w:name w:val="ng-scope"/>
    <w:basedOn w:val="DefaultParagraphFont"/>
    <w:rsid w:val="0000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800">
      <w:bodyDiv w:val="1"/>
      <w:marLeft w:val="0"/>
      <w:marRight w:val="0"/>
      <w:marTop w:val="0"/>
      <w:marBottom w:val="0"/>
      <w:divBdr>
        <w:top w:val="none" w:sz="0" w:space="0" w:color="auto"/>
        <w:left w:val="none" w:sz="0" w:space="0" w:color="auto"/>
        <w:bottom w:val="none" w:sz="0" w:space="0" w:color="auto"/>
        <w:right w:val="none" w:sz="0" w:space="0" w:color="auto"/>
      </w:divBdr>
    </w:div>
    <w:div w:id="420375129">
      <w:bodyDiv w:val="1"/>
      <w:marLeft w:val="0"/>
      <w:marRight w:val="0"/>
      <w:marTop w:val="0"/>
      <w:marBottom w:val="0"/>
      <w:divBdr>
        <w:top w:val="none" w:sz="0" w:space="0" w:color="auto"/>
        <w:left w:val="none" w:sz="0" w:space="0" w:color="auto"/>
        <w:bottom w:val="none" w:sz="0" w:space="0" w:color="auto"/>
        <w:right w:val="none" w:sz="0" w:space="0" w:color="auto"/>
      </w:divBdr>
    </w:div>
    <w:div w:id="544946920">
      <w:bodyDiv w:val="1"/>
      <w:marLeft w:val="0"/>
      <w:marRight w:val="0"/>
      <w:marTop w:val="0"/>
      <w:marBottom w:val="0"/>
      <w:divBdr>
        <w:top w:val="none" w:sz="0" w:space="0" w:color="auto"/>
        <w:left w:val="none" w:sz="0" w:space="0" w:color="auto"/>
        <w:bottom w:val="none" w:sz="0" w:space="0" w:color="auto"/>
        <w:right w:val="none" w:sz="0" w:space="0" w:color="auto"/>
      </w:divBdr>
    </w:div>
    <w:div w:id="1253659761">
      <w:bodyDiv w:val="1"/>
      <w:marLeft w:val="0"/>
      <w:marRight w:val="0"/>
      <w:marTop w:val="0"/>
      <w:marBottom w:val="0"/>
      <w:divBdr>
        <w:top w:val="none" w:sz="0" w:space="0" w:color="auto"/>
        <w:left w:val="none" w:sz="0" w:space="0" w:color="auto"/>
        <w:bottom w:val="none" w:sz="0" w:space="0" w:color="auto"/>
        <w:right w:val="none" w:sz="0" w:space="0" w:color="auto"/>
      </w:divBdr>
    </w:div>
    <w:div w:id="1372851122">
      <w:bodyDiv w:val="1"/>
      <w:marLeft w:val="0"/>
      <w:marRight w:val="0"/>
      <w:marTop w:val="0"/>
      <w:marBottom w:val="0"/>
      <w:divBdr>
        <w:top w:val="none" w:sz="0" w:space="0" w:color="auto"/>
        <w:left w:val="none" w:sz="0" w:space="0" w:color="auto"/>
        <w:bottom w:val="none" w:sz="0" w:space="0" w:color="auto"/>
        <w:right w:val="none" w:sz="0" w:space="0" w:color="auto"/>
      </w:divBdr>
    </w:div>
    <w:div w:id="1443571109">
      <w:bodyDiv w:val="1"/>
      <w:marLeft w:val="0"/>
      <w:marRight w:val="0"/>
      <w:marTop w:val="0"/>
      <w:marBottom w:val="0"/>
      <w:divBdr>
        <w:top w:val="none" w:sz="0" w:space="0" w:color="auto"/>
        <w:left w:val="none" w:sz="0" w:space="0" w:color="auto"/>
        <w:bottom w:val="none" w:sz="0" w:space="0" w:color="auto"/>
        <w:right w:val="none" w:sz="0" w:space="0" w:color="auto"/>
      </w:divBdr>
    </w:div>
    <w:div w:id="1779375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Tips for Buying a Used Car</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Buying a Used Car</dc:title>
  <dc:subject/>
  <dc:creator>Burr, Betsy</dc:creator>
  <cp:keywords/>
  <cp:lastModifiedBy>Burr, Betsy</cp:lastModifiedBy>
  <cp:revision>3</cp:revision>
  <cp:lastPrinted>2017-11-08T16:20:00Z</cp:lastPrinted>
  <dcterms:created xsi:type="dcterms:W3CDTF">2017-12-13T22:03:00Z</dcterms:created>
  <dcterms:modified xsi:type="dcterms:W3CDTF">2017-12-19T21:16:00Z</dcterms:modified>
</cp:coreProperties>
</file>