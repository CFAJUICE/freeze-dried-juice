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9C" w:rsidRDefault="00144B9C" w:rsidP="00144B9C">
      <w:pPr>
        <w:pStyle w:val="Heading"/>
      </w:pPr>
      <w:r>
        <w:t>Useful book for business travelers</w:t>
      </w:r>
    </w:p>
    <w:p w:rsidR="00144B9C" w:rsidRPr="00502342" w:rsidRDefault="00144B9C" w:rsidP="00502342">
      <w:pPr>
        <w:pStyle w:val="Heading20"/>
      </w:pPr>
      <w:r w:rsidRPr="00144B9C">
        <w:t>Source information</w:t>
      </w:r>
    </w:p>
    <w:p w:rsidR="0066583B" w:rsidRDefault="0066583B" w:rsidP="0066583B">
      <w:pPr>
        <w:pStyle w:val="Heading3"/>
      </w:pPr>
      <w:r>
        <w:t>Reference list entry:</w:t>
      </w:r>
    </w:p>
    <w:p w:rsidR="00144B9C" w:rsidRPr="00144B9C" w:rsidRDefault="00144B9C" w:rsidP="00144B9C">
      <w:pPr>
        <w:pStyle w:val="Indent"/>
      </w:pPr>
      <w:r w:rsidRPr="00144B9C">
        <w:t xml:space="preserve">McCrum, M. (2007). </w:t>
      </w:r>
      <w:r w:rsidRPr="00144B9C">
        <w:rPr>
          <w:i/>
        </w:rPr>
        <w:t xml:space="preserve">Going </w:t>
      </w:r>
      <w:proofErr w:type="spellStart"/>
      <w:proofErr w:type="gramStart"/>
      <w:r>
        <w:rPr>
          <w:i/>
        </w:rPr>
        <w:t>d</w:t>
      </w:r>
      <w:r w:rsidRPr="00144B9C">
        <w:rPr>
          <w:i/>
        </w:rPr>
        <w:t>utch</w:t>
      </w:r>
      <w:proofErr w:type="spellEnd"/>
      <w:proofErr w:type="gramEnd"/>
      <w:r w:rsidRPr="00144B9C">
        <w:rPr>
          <w:i/>
        </w:rPr>
        <w:t xml:space="preserve"> in Beijing: How to </w:t>
      </w:r>
      <w:r>
        <w:rPr>
          <w:i/>
        </w:rPr>
        <w:t>b</w:t>
      </w:r>
      <w:r w:rsidRPr="00144B9C">
        <w:rPr>
          <w:i/>
        </w:rPr>
        <w:t xml:space="preserve">ehave </w:t>
      </w:r>
      <w:r>
        <w:rPr>
          <w:i/>
        </w:rPr>
        <w:t>p</w:t>
      </w:r>
      <w:r w:rsidRPr="00144B9C">
        <w:rPr>
          <w:i/>
        </w:rPr>
        <w:t xml:space="preserve">roperly </w:t>
      </w:r>
      <w:r>
        <w:rPr>
          <w:i/>
        </w:rPr>
        <w:t>w</w:t>
      </w:r>
      <w:r w:rsidRPr="00144B9C">
        <w:rPr>
          <w:i/>
        </w:rPr>
        <w:t xml:space="preserve">hen </w:t>
      </w:r>
      <w:r>
        <w:rPr>
          <w:i/>
        </w:rPr>
        <w:t>f</w:t>
      </w:r>
      <w:r w:rsidRPr="00144B9C">
        <w:rPr>
          <w:i/>
        </w:rPr>
        <w:t xml:space="preserve">ar </w:t>
      </w:r>
      <w:r>
        <w:rPr>
          <w:i/>
        </w:rPr>
        <w:t>a</w:t>
      </w:r>
      <w:r w:rsidRPr="00144B9C">
        <w:rPr>
          <w:i/>
        </w:rPr>
        <w:t xml:space="preserve">way </w:t>
      </w:r>
      <w:r>
        <w:rPr>
          <w:i/>
        </w:rPr>
        <w:t>f</w:t>
      </w:r>
      <w:r w:rsidRPr="00144B9C">
        <w:rPr>
          <w:i/>
        </w:rPr>
        <w:t xml:space="preserve">rom </w:t>
      </w:r>
      <w:r>
        <w:rPr>
          <w:i/>
        </w:rPr>
        <w:t>h</w:t>
      </w:r>
      <w:r w:rsidRPr="00144B9C">
        <w:rPr>
          <w:i/>
        </w:rPr>
        <w:t>ome</w:t>
      </w:r>
      <w:r w:rsidRPr="00144B9C">
        <w:t>.  New York, NY: Holt.</w:t>
      </w:r>
    </w:p>
    <w:p w:rsidR="00144B9C" w:rsidRDefault="00144B9C" w:rsidP="00144B9C"/>
    <w:p w:rsidR="0064682F" w:rsidRPr="0064682F" w:rsidRDefault="0064682F" w:rsidP="0064682F">
      <w:pPr>
        <w:pStyle w:val="Heading3"/>
      </w:pPr>
      <w:r w:rsidRPr="0064682F">
        <w:t>What it’s about:</w:t>
      </w:r>
    </w:p>
    <w:p w:rsidR="00CE3A10" w:rsidRPr="00C37A3D" w:rsidRDefault="00953622" w:rsidP="00144B9C">
      <w:pPr>
        <w:pStyle w:val="Normal--gray"/>
      </w:pPr>
      <w:r w:rsidRPr="00144B9C">
        <w:rPr>
          <w:i/>
        </w:rPr>
        <w:t xml:space="preserve">Going Dutch in Beijing: How to Behave Properly </w:t>
      </w:r>
      <w:proofErr w:type="gramStart"/>
      <w:r w:rsidRPr="00144B9C">
        <w:rPr>
          <w:i/>
        </w:rPr>
        <w:t>When</w:t>
      </w:r>
      <w:proofErr w:type="gramEnd"/>
      <w:r w:rsidRPr="00144B9C">
        <w:rPr>
          <w:i/>
        </w:rPr>
        <w:t xml:space="preserve"> Far Away</w:t>
      </w:r>
      <w:r w:rsidRPr="00144B9C">
        <w:t xml:space="preserve"> </w:t>
      </w:r>
      <w:r w:rsidRPr="00144B9C">
        <w:rPr>
          <w:i/>
        </w:rPr>
        <w:t>from Home</w:t>
      </w:r>
      <w:r w:rsidRPr="00144B9C">
        <w:t xml:space="preserve"> by Mark McCrum</w:t>
      </w:r>
      <w:r w:rsidR="00144B9C">
        <w:t xml:space="preserve"> provides information about the customs and culture of other countries and encourages travelers to become familiar with them.</w:t>
      </w:r>
      <w:r w:rsidR="00144B9C">
        <w:br/>
      </w:r>
      <w:r w:rsidR="00144B9C">
        <w:br/>
      </w:r>
      <w:r w:rsidR="00144B9C" w:rsidRPr="0064682F">
        <w:rPr>
          <w:rStyle w:val="Heading3Char"/>
        </w:rPr>
        <w:t>Exc</w:t>
      </w:r>
      <w:r w:rsidR="00502342" w:rsidRPr="0064682F">
        <w:rPr>
          <w:rStyle w:val="Heading3Char"/>
        </w:rPr>
        <w:t xml:space="preserve">erpt </w:t>
      </w:r>
      <w:r w:rsidR="00C37A3D">
        <w:rPr>
          <w:rStyle w:val="Heading3Char"/>
        </w:rPr>
        <w:t>from McCrum page 1</w:t>
      </w:r>
      <w:r w:rsidR="00502342" w:rsidRPr="0064682F">
        <w:rPr>
          <w:rStyle w:val="Heading3Char"/>
        </w:rPr>
        <w:t>:</w:t>
      </w:r>
      <w:r w:rsidR="00502342">
        <w:t xml:space="preserve"> </w:t>
      </w:r>
    </w:p>
    <w:p w:rsidR="00CE3A10" w:rsidRPr="00C37A3D" w:rsidRDefault="00C37A3D" w:rsidP="00C37A3D">
      <w:pPr>
        <w:pStyle w:val="Normal--gray"/>
      </w:pPr>
      <w:r>
        <w:t>“</w:t>
      </w:r>
      <w:r w:rsidR="00CE3A10" w:rsidRPr="00C37A3D">
        <w:t>The possibility of making an embarrassing or downright offensive faux pas becomes ever more frequent.</w:t>
      </w:r>
      <w:r>
        <w:t>”</w:t>
      </w:r>
    </w:p>
    <w:p w:rsidR="00502342" w:rsidRDefault="00502342" w:rsidP="00144B9C">
      <w:pPr>
        <w:pStyle w:val="Normal--gray"/>
      </w:pPr>
    </w:p>
    <w:p w:rsidR="00502342" w:rsidRDefault="00144B9C" w:rsidP="00C37A3D">
      <w:pPr>
        <w:pStyle w:val="Heading3"/>
      </w:pPr>
      <w:r w:rsidRPr="00144B9C">
        <w:t xml:space="preserve">Excerpt </w:t>
      </w:r>
      <w:r w:rsidR="00C37A3D">
        <w:t>from McCrum page 137</w:t>
      </w:r>
      <w:r w:rsidRPr="00144B9C">
        <w:t xml:space="preserve">:  </w:t>
      </w:r>
    </w:p>
    <w:p w:rsidR="00CE3A10" w:rsidRDefault="00C37A3D" w:rsidP="00C37A3D">
      <w:pPr>
        <w:pStyle w:val="Normal--gray"/>
      </w:pPr>
      <w:r>
        <w:t>“</w:t>
      </w:r>
      <w:r w:rsidR="00CE3A10">
        <w:t xml:space="preserve">Northern Europeans tend not to put a huge value on small talk. In Sweden the phrase for such interaction is </w:t>
      </w:r>
      <w:r>
        <w:t>‘dead talk.’”</w:t>
      </w:r>
    </w:p>
    <w:p w:rsidR="00CE3A10" w:rsidRDefault="00CE3A10" w:rsidP="00144B9C">
      <w:pPr>
        <w:numPr>
          <w:ins w:id="0" w:author="Steven Rigolosi" w:date="2017-09-29T12:31:00Z"/>
        </w:numPr>
      </w:pPr>
      <w:bookmarkStart w:id="1" w:name="_GoBack"/>
      <w:bookmarkEnd w:id="1"/>
    </w:p>
    <w:p w:rsidR="00144B9C" w:rsidRPr="009970EC" w:rsidRDefault="00144B9C" w:rsidP="00502342">
      <w:pPr>
        <w:pStyle w:val="Heading20"/>
      </w:pPr>
      <w:r>
        <w:t xml:space="preserve">Your paragraph </w:t>
      </w:r>
    </w:p>
    <w:p w:rsidR="00144B9C" w:rsidRPr="009970EC" w:rsidRDefault="00144B9C" w:rsidP="00144B9C">
      <w:r w:rsidRPr="00144B9C">
        <w:t xml:space="preserve">A useful book </w:t>
      </w:r>
      <w:r w:rsidRPr="003739A0">
        <w:t>for business travelers</w:t>
      </w:r>
      <w:r w:rsidRPr="00144B9C">
        <w:t xml:space="preserve"> is Mark McCrum’s </w:t>
      </w:r>
      <w:r w:rsidRPr="00502342">
        <w:rPr>
          <w:i/>
        </w:rPr>
        <w:t>Going Dutch in Beijing: How to Behave Properly When Far Away from Home</w:t>
      </w:r>
      <w:r w:rsidR="00502342">
        <w:t xml:space="preserve">.  </w:t>
      </w:r>
      <w:r w:rsidRPr="00144B9C">
        <w:t xml:space="preserve">The book provides a wealth of information about cultural differences </w:t>
      </w:r>
      <w:r w:rsidR="00502342">
        <w:t xml:space="preserve">around the world.  </w:t>
      </w:r>
      <w:r w:rsidRPr="00144B9C">
        <w:t xml:space="preserve">Its key point is simple: You should learn about the </w:t>
      </w:r>
      <w:r w:rsidR="00502342">
        <w:t xml:space="preserve">society you are about to visit.  </w:t>
      </w:r>
      <w:r w:rsidRPr="00144B9C">
        <w:t>McCrum says travelers must be careful not to make “embarrassing or</w:t>
      </w:r>
      <w:r w:rsidR="00502342">
        <w:t xml:space="preserve"> downright offensive faux pas.”  He then lists many examples.  </w:t>
      </w:r>
      <w:r w:rsidRPr="00144B9C">
        <w:t xml:space="preserve">For example, in a brief section titled “Dead Talk,” McCrum notes that </w:t>
      </w:r>
      <w:r w:rsidR="00501509">
        <w:t xml:space="preserve">small talk is not valued in </w:t>
      </w:r>
      <w:r w:rsidRPr="00144B9C">
        <w:t>Northern Europe</w:t>
      </w:r>
      <w:r w:rsidR="00502342">
        <w:t>.  In a section titled “</w:t>
      </w:r>
      <w:proofErr w:type="spellStart"/>
      <w:r w:rsidR="00502342">
        <w:t>Matey</w:t>
      </w:r>
      <w:proofErr w:type="spellEnd"/>
      <w:r w:rsidR="00502342">
        <w:t xml:space="preserve">,” </w:t>
      </w:r>
      <w:r w:rsidRPr="00144B9C">
        <w:t>McCrum looks at taxicab etiquette, noting that cab drivers in Japan hol</w:t>
      </w:r>
      <w:r w:rsidR="00502342">
        <w:t xml:space="preserve">d the door open for passengers.  </w:t>
      </w:r>
      <w:r w:rsidRPr="00144B9C">
        <w:t>However, you can coun</w:t>
      </w:r>
      <w:r w:rsidR="00502342">
        <w:t xml:space="preserve">t on one thing wherever you go.  </w:t>
      </w:r>
      <w:r w:rsidRPr="00144B9C">
        <w:t>McCrum points out, “A friendly manner and genuine smile will work wonders anywhere in the world.”</w:t>
      </w:r>
    </w:p>
    <w:sectPr w:rsidR="00144B9C" w:rsidRPr="009970EC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mbria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Impact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8F"/>
    <w:rsid w:val="00021E11"/>
    <w:rsid w:val="00144B9C"/>
    <w:rsid w:val="0019767D"/>
    <w:rsid w:val="003739A0"/>
    <w:rsid w:val="003C0CA2"/>
    <w:rsid w:val="00461376"/>
    <w:rsid w:val="004E4F90"/>
    <w:rsid w:val="00501509"/>
    <w:rsid w:val="00502342"/>
    <w:rsid w:val="0050548F"/>
    <w:rsid w:val="0064682F"/>
    <w:rsid w:val="0066583B"/>
    <w:rsid w:val="00697606"/>
    <w:rsid w:val="008F68B3"/>
    <w:rsid w:val="00953622"/>
    <w:rsid w:val="009970EC"/>
    <w:rsid w:val="00A95876"/>
    <w:rsid w:val="00B05AE3"/>
    <w:rsid w:val="00C37A3D"/>
    <w:rsid w:val="00CE3A10"/>
    <w:rsid w:val="00D42D5E"/>
    <w:rsid w:val="00EA3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A924E-8436-454B-8D18-E3C18D3E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342"/>
    <w:pPr>
      <w:spacing w:line="360" w:lineRule="auto"/>
      <w:ind w:left="720"/>
    </w:pPr>
    <w:rPr>
      <w:rFonts w:ascii="Lato" w:hAnsi="Lato"/>
      <w:color w:val="552656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B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--gray"/>
    <w:next w:val="Normal"/>
    <w:link w:val="Heading3Char"/>
    <w:uiPriority w:val="9"/>
    <w:unhideWhenUsed/>
    <w:qFormat/>
    <w:rsid w:val="0064682F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5962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596236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96236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70EC"/>
    <w:rPr>
      <w:sz w:val="20"/>
      <w:szCs w:val="20"/>
    </w:rPr>
  </w:style>
  <w:style w:type="paragraph" w:customStyle="1" w:styleId="Heading">
    <w:name w:val="Heading"/>
    <w:basedOn w:val="Normal"/>
    <w:link w:val="HeadingChar"/>
    <w:qFormat/>
    <w:rsid w:val="00C37A3D"/>
    <w:pPr>
      <w:spacing w:after="240"/>
      <w:ind w:left="360"/>
    </w:pPr>
    <w:rPr>
      <w:b/>
      <w:color w:val="025B5B"/>
      <w:sz w:val="28"/>
      <w:szCs w:val="28"/>
    </w:rPr>
  </w:style>
  <w:style w:type="paragraph" w:customStyle="1" w:styleId="Normal--gray">
    <w:name w:val="Normal--gray"/>
    <w:basedOn w:val="Normal"/>
    <w:link w:val="Normal--grayChar"/>
    <w:qFormat/>
    <w:rsid w:val="00502342"/>
    <w:rPr>
      <w:color w:val="262626" w:themeColor="text1" w:themeTint="D9"/>
    </w:rPr>
  </w:style>
  <w:style w:type="character" w:customStyle="1" w:styleId="HeadingChar">
    <w:name w:val="Heading Char"/>
    <w:basedOn w:val="DefaultParagraphFont"/>
    <w:link w:val="Heading"/>
    <w:rsid w:val="00C37A3D"/>
    <w:rPr>
      <w:rFonts w:ascii="Lato" w:hAnsi="Lato"/>
      <w:b/>
      <w:color w:val="025B5B"/>
      <w:sz w:val="28"/>
      <w:szCs w:val="28"/>
    </w:rPr>
  </w:style>
  <w:style w:type="paragraph" w:customStyle="1" w:styleId="Heading20">
    <w:name w:val="Heading2"/>
    <w:basedOn w:val="Heading"/>
    <w:link w:val="Heading2Char0"/>
    <w:qFormat/>
    <w:rsid w:val="00502342"/>
    <w:rPr>
      <w:sz w:val="24"/>
      <w:szCs w:val="24"/>
    </w:rPr>
  </w:style>
  <w:style w:type="character" w:customStyle="1" w:styleId="Normal--grayChar">
    <w:name w:val="Normal--gray Char"/>
    <w:basedOn w:val="DefaultParagraphFont"/>
    <w:link w:val="Normal--gray"/>
    <w:rsid w:val="00502342"/>
    <w:rPr>
      <w:rFonts w:ascii="Lato" w:hAnsi="Lato"/>
      <w:color w:val="262626" w:themeColor="text1" w:themeTint="D9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44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2Char0">
    <w:name w:val="Heading2 Char"/>
    <w:basedOn w:val="HeadingChar"/>
    <w:link w:val="Heading20"/>
    <w:rsid w:val="00502342"/>
    <w:rPr>
      <w:rFonts w:ascii="Lato" w:hAnsi="Lato"/>
      <w:b/>
      <w:color w:val="025B5B"/>
      <w:sz w:val="28"/>
      <w:szCs w:val="28"/>
    </w:rPr>
  </w:style>
  <w:style w:type="paragraph" w:customStyle="1" w:styleId="Indent">
    <w:name w:val="Indent"/>
    <w:basedOn w:val="Normal--gray"/>
    <w:link w:val="IndentChar"/>
    <w:qFormat/>
    <w:rsid w:val="00502342"/>
    <w:pPr>
      <w:ind w:left="1080" w:hanging="360"/>
    </w:pPr>
  </w:style>
  <w:style w:type="character" w:customStyle="1" w:styleId="IndentChar">
    <w:name w:val="Indent Char"/>
    <w:basedOn w:val="Normal--grayChar"/>
    <w:link w:val="Indent"/>
    <w:rsid w:val="00502342"/>
    <w:rPr>
      <w:rFonts w:ascii="Lato" w:hAnsi="Lato"/>
      <w:color w:val="262626" w:themeColor="text1" w:themeTint="D9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4682F"/>
    <w:rPr>
      <w:rFonts w:ascii="Lato" w:hAnsi="Lato"/>
      <w:b/>
      <w:color w:val="262626" w:themeColor="text1" w:themeTint="D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Useful book for business travelers</vt:lpstr>
    </vt:vector>
  </TitlesOfParts>
  <Manager/>
  <Company/>
  <LinksUpToDate>false</LinksUpToDate>
  <CharactersWithSpaces>1551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Useful book for business travelers</dc:title>
  <dc:subject/>
  <dc:creator>SNHU</dc:creator>
  <cp:keywords/>
  <dc:description/>
  <cp:lastModifiedBy>Burr, Betsy</cp:lastModifiedBy>
  <cp:revision>3</cp:revision>
  <cp:lastPrinted>2017-09-26T13:10:00Z</cp:lastPrinted>
  <dcterms:created xsi:type="dcterms:W3CDTF">2017-09-29T18:06:00Z</dcterms:created>
  <dcterms:modified xsi:type="dcterms:W3CDTF">2017-09-29T18:07:00Z</dcterms:modified>
  <cp:category/>
</cp:coreProperties>
</file>